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32CCB" w14:textId="77777777" w:rsidR="00030193" w:rsidRDefault="00176EE1" w:rsidP="00176EE1">
      <w:pPr>
        <w:pStyle w:val="Heading1"/>
        <w:contextualSpacing/>
        <w:jc w:val="center"/>
      </w:pPr>
      <w:r>
        <w:t>CS 110, Spring 2018</w:t>
      </w:r>
    </w:p>
    <w:p w14:paraId="663A519E" w14:textId="466C9A26" w:rsidR="00176EE1" w:rsidRDefault="000F7369" w:rsidP="00176EE1">
      <w:pPr>
        <w:pStyle w:val="Heading1"/>
        <w:contextualSpacing/>
        <w:jc w:val="center"/>
      </w:pPr>
      <w:r>
        <w:t xml:space="preserve">Homework </w:t>
      </w:r>
      <w:r w:rsidR="00752227">
        <w:t>3</w:t>
      </w:r>
      <w:r>
        <w:t xml:space="preserve">, Due </w:t>
      </w:r>
      <w:r w:rsidR="00752227">
        <w:t>3/8/2019</w:t>
      </w:r>
      <w:r w:rsidR="00176EE1">
        <w:t xml:space="preserve">, </w:t>
      </w:r>
      <w:r w:rsidR="009228D1">
        <w:t>5</w:t>
      </w:r>
      <w:bookmarkStart w:id="0" w:name="_GoBack"/>
      <w:bookmarkEnd w:id="0"/>
      <w:r w:rsidR="00176EE1">
        <w:t>5 points</w:t>
      </w:r>
    </w:p>
    <w:p w14:paraId="665A0D7C" w14:textId="77777777" w:rsidR="00176EE1" w:rsidRDefault="00176EE1" w:rsidP="00176EE1">
      <w:pPr>
        <w:pStyle w:val="Heading1"/>
        <w:contextualSpacing/>
        <w:jc w:val="center"/>
      </w:pPr>
      <w:r>
        <w:t>5 points per problem</w:t>
      </w:r>
    </w:p>
    <w:p w14:paraId="27C44E40" w14:textId="77777777" w:rsidR="00176EE1" w:rsidRDefault="00176EE1" w:rsidP="00176EE1"/>
    <w:p w14:paraId="30FABEEC" w14:textId="76E41769" w:rsidR="00176EE1" w:rsidRPr="00176EE1" w:rsidRDefault="00176EE1" w:rsidP="00176EE1">
      <w:pPr>
        <w:rPr>
          <w:b/>
        </w:rPr>
      </w:pPr>
      <w:r>
        <w:rPr>
          <w:b/>
        </w:rPr>
        <w:t xml:space="preserve">What is the output of each of the </w:t>
      </w:r>
      <w:proofErr w:type="gramStart"/>
      <w:r>
        <w:rPr>
          <w:b/>
        </w:rPr>
        <w:t>following  problems</w:t>
      </w:r>
      <w:proofErr w:type="gramEnd"/>
      <w:r>
        <w:rPr>
          <w:b/>
        </w:rPr>
        <w:t xml:space="preserve">, USE as tract table to show the execution of the loop and the output produced.  </w:t>
      </w:r>
      <w:r w:rsidRPr="000F7369">
        <w:rPr>
          <w:b/>
          <w:sz w:val="32"/>
          <w:szCs w:val="32"/>
          <w:u w:val="single"/>
        </w:rPr>
        <w:t xml:space="preserve">TO RECEIVE </w:t>
      </w:r>
      <w:proofErr w:type="gramStart"/>
      <w:r w:rsidRPr="000F7369">
        <w:rPr>
          <w:b/>
          <w:sz w:val="32"/>
          <w:szCs w:val="32"/>
          <w:u w:val="single"/>
        </w:rPr>
        <w:t>CREDIT</w:t>
      </w:r>
      <w:proofErr w:type="gramEnd"/>
      <w:r w:rsidRPr="000F7369">
        <w:rPr>
          <w:b/>
          <w:sz w:val="32"/>
          <w:szCs w:val="32"/>
          <w:u w:val="single"/>
        </w:rPr>
        <w:t xml:space="preserve"> YOU MUST SHOW YOUR WORK</w:t>
      </w:r>
      <w:r w:rsidR="000F7369" w:rsidRPr="000F7369">
        <w:rPr>
          <w:b/>
          <w:sz w:val="32"/>
          <w:szCs w:val="32"/>
          <w:u w:val="single"/>
        </w:rPr>
        <w:t xml:space="preserve"> VIA A TRACE TABLE</w:t>
      </w:r>
      <w:r>
        <w:rPr>
          <w:b/>
        </w:rPr>
        <w:t>.</w:t>
      </w:r>
      <w:r w:rsidR="00C0436A">
        <w:rPr>
          <w:b/>
        </w:rPr>
        <w:t xml:space="preserve">   </w:t>
      </w:r>
    </w:p>
    <w:p w14:paraId="3F34FF97" w14:textId="77777777" w:rsidR="00275AC2" w:rsidRPr="00275AC2" w:rsidRDefault="00275AC2" w:rsidP="00275AC2">
      <w:pPr>
        <w:pStyle w:val="ListParagraph"/>
        <w:numPr>
          <w:ilvl w:val="0"/>
          <w:numId w:val="1"/>
        </w:numPr>
        <w:rPr>
          <w:color w:val="C00000"/>
        </w:rPr>
      </w:pPr>
      <w:r w:rsidRPr="00275AC2">
        <w:rPr>
          <w:color w:val="C00000"/>
        </w:rPr>
        <w:t xml:space="preserve">Assuming the user inputs 1, what is the value </w:t>
      </w:r>
      <w:proofErr w:type="gramStart"/>
      <w:r w:rsidRPr="00275AC2">
        <w:rPr>
          <w:color w:val="C00000"/>
        </w:rPr>
        <w:t>of  the</w:t>
      </w:r>
      <w:proofErr w:type="gramEnd"/>
      <w:r w:rsidRPr="00275AC2">
        <w:rPr>
          <w:color w:val="C00000"/>
        </w:rPr>
        <w:t xml:space="preserve"> variable a after the code executes:</w:t>
      </w:r>
    </w:p>
    <w:p w14:paraId="6F3E0E7B" w14:textId="77777777" w:rsidR="00275AC2" w:rsidRPr="009B335D" w:rsidRDefault="00275AC2" w:rsidP="00275AC2">
      <w:pPr>
        <w:spacing w:after="0"/>
        <w:ind w:left="720"/>
        <w:rPr>
          <w:b/>
        </w:rPr>
      </w:pPr>
      <w:r w:rsidRPr="009B335D">
        <w:rPr>
          <w:b/>
        </w:rPr>
        <w:t>int a=0;</w:t>
      </w:r>
    </w:p>
    <w:p w14:paraId="3ABE8197" w14:textId="77777777" w:rsidR="00275AC2" w:rsidRDefault="00275AC2" w:rsidP="00275AC2">
      <w:pPr>
        <w:spacing w:after="0"/>
        <w:ind w:left="720"/>
        <w:rPr>
          <w:b/>
        </w:rPr>
      </w:pPr>
      <w:r w:rsidRPr="009B335D">
        <w:rPr>
          <w:b/>
        </w:rPr>
        <w:t xml:space="preserve">Scanner input = new </w:t>
      </w:r>
      <w:proofErr w:type="gramStart"/>
      <w:r w:rsidRPr="009B335D">
        <w:rPr>
          <w:b/>
        </w:rPr>
        <w:t>Scanner(</w:t>
      </w:r>
      <w:proofErr w:type="gramEnd"/>
      <w:r w:rsidRPr="009B335D">
        <w:rPr>
          <w:b/>
        </w:rPr>
        <w:t>System.in);</w:t>
      </w:r>
    </w:p>
    <w:p w14:paraId="397E4FE7" w14:textId="77777777" w:rsidR="00275AC2" w:rsidRPr="009B335D" w:rsidRDefault="00275AC2" w:rsidP="00275AC2">
      <w:pPr>
        <w:spacing w:after="0"/>
        <w:ind w:left="720"/>
        <w:rPr>
          <w:b/>
        </w:rPr>
      </w:pPr>
    </w:p>
    <w:p w14:paraId="3DCC26C9" w14:textId="77777777" w:rsidR="00275AC2" w:rsidRPr="009B335D" w:rsidRDefault="00275AC2" w:rsidP="00275AC2">
      <w:pPr>
        <w:spacing w:after="0"/>
        <w:ind w:left="720"/>
        <w:rPr>
          <w:b/>
        </w:rPr>
      </w:pPr>
      <w:proofErr w:type="spellStart"/>
      <w:r w:rsidRPr="009B335D">
        <w:rPr>
          <w:b/>
        </w:rPr>
        <w:t>System.out.println</w:t>
      </w:r>
      <w:proofErr w:type="spellEnd"/>
      <w:r w:rsidRPr="009B335D">
        <w:rPr>
          <w:b/>
        </w:rPr>
        <w:t>(“enter an integer number between 1 and 8”);</w:t>
      </w:r>
    </w:p>
    <w:p w14:paraId="5BF8CD00" w14:textId="77777777" w:rsidR="00275AC2" w:rsidRDefault="00275AC2" w:rsidP="00275AC2">
      <w:pPr>
        <w:spacing w:after="0"/>
        <w:ind w:left="720"/>
        <w:rPr>
          <w:b/>
        </w:rPr>
      </w:pPr>
      <w:r w:rsidRPr="009B335D">
        <w:rPr>
          <w:b/>
        </w:rPr>
        <w:t xml:space="preserve">a = </w:t>
      </w:r>
      <w:proofErr w:type="spellStart"/>
      <w:proofErr w:type="gramStart"/>
      <w:r w:rsidRPr="009B335D">
        <w:rPr>
          <w:b/>
        </w:rPr>
        <w:t>input.nextInt</w:t>
      </w:r>
      <w:proofErr w:type="spellEnd"/>
      <w:proofErr w:type="gramEnd"/>
      <w:r w:rsidRPr="009B335D">
        <w:rPr>
          <w:b/>
        </w:rPr>
        <w:t>();</w:t>
      </w:r>
    </w:p>
    <w:p w14:paraId="72DD6CFC" w14:textId="77777777" w:rsidR="00275AC2" w:rsidRDefault="00275AC2" w:rsidP="00275AC2">
      <w:pPr>
        <w:spacing w:after="0"/>
        <w:ind w:left="720"/>
        <w:rPr>
          <w:b/>
        </w:rPr>
      </w:pPr>
    </w:p>
    <w:p w14:paraId="33AB06A5" w14:textId="77777777" w:rsidR="00275AC2" w:rsidRDefault="00275AC2" w:rsidP="00275AC2">
      <w:pPr>
        <w:spacing w:after="0"/>
        <w:ind w:left="720"/>
        <w:rPr>
          <w:b/>
        </w:rPr>
      </w:pPr>
      <w:r>
        <w:rPr>
          <w:b/>
        </w:rPr>
        <w:t xml:space="preserve">if (a &gt; 0 &amp;&amp; a &lt;= </w:t>
      </w:r>
      <w:proofErr w:type="gramStart"/>
      <w:r>
        <w:rPr>
          <w:b/>
        </w:rPr>
        <w:t>8){</w:t>
      </w:r>
      <w:proofErr w:type="gramEnd"/>
    </w:p>
    <w:p w14:paraId="432AAE99" w14:textId="77777777" w:rsidR="00275AC2" w:rsidRDefault="00275AC2" w:rsidP="00275AC2">
      <w:pPr>
        <w:spacing w:after="0"/>
        <w:ind w:left="720"/>
        <w:rPr>
          <w:b/>
        </w:rPr>
      </w:pPr>
      <w:r>
        <w:rPr>
          <w:b/>
        </w:rPr>
        <w:tab/>
        <w:t>switch (a</w:t>
      </w:r>
      <w:proofErr w:type="gramStart"/>
      <w:r>
        <w:rPr>
          <w:b/>
        </w:rPr>
        <w:t>){</w:t>
      </w:r>
      <w:proofErr w:type="gramEnd"/>
    </w:p>
    <w:p w14:paraId="5779086F" w14:textId="77777777" w:rsidR="00275AC2" w:rsidRDefault="00275AC2" w:rsidP="00275AC2">
      <w:pPr>
        <w:spacing w:after="0"/>
        <w:ind w:left="720"/>
        <w:rPr>
          <w:b/>
        </w:rPr>
      </w:pPr>
      <w:r>
        <w:rPr>
          <w:b/>
        </w:rPr>
        <w:tab/>
      </w:r>
      <w:r>
        <w:rPr>
          <w:b/>
        </w:rPr>
        <w:tab/>
        <w:t>case 1:</w:t>
      </w:r>
    </w:p>
    <w:p w14:paraId="594576E5" w14:textId="77777777" w:rsidR="00275AC2" w:rsidRDefault="00275AC2" w:rsidP="00275AC2">
      <w:pPr>
        <w:spacing w:after="0"/>
        <w:ind w:left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 = a + 3;</w:t>
      </w:r>
    </w:p>
    <w:p w14:paraId="58EF1099" w14:textId="77777777" w:rsidR="00275AC2" w:rsidRDefault="00275AC2" w:rsidP="00275AC2">
      <w:pPr>
        <w:spacing w:after="0"/>
        <w:ind w:left="720"/>
        <w:rPr>
          <w:b/>
        </w:rPr>
      </w:pPr>
      <w:r>
        <w:rPr>
          <w:b/>
        </w:rPr>
        <w:tab/>
      </w:r>
      <w:r>
        <w:rPr>
          <w:b/>
        </w:rPr>
        <w:tab/>
        <w:t>case 2:</w:t>
      </w:r>
    </w:p>
    <w:p w14:paraId="665C9C84" w14:textId="77777777" w:rsidR="00275AC2" w:rsidRDefault="00275AC2" w:rsidP="00275AC2">
      <w:pPr>
        <w:spacing w:after="0"/>
        <w:ind w:left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 = a - 3;</w:t>
      </w:r>
    </w:p>
    <w:p w14:paraId="09ED531E" w14:textId="77777777" w:rsidR="00275AC2" w:rsidRDefault="00275AC2" w:rsidP="00275AC2">
      <w:pPr>
        <w:spacing w:after="0"/>
        <w:ind w:left="720"/>
        <w:rPr>
          <w:b/>
        </w:rPr>
      </w:pPr>
      <w:r>
        <w:rPr>
          <w:b/>
        </w:rPr>
        <w:tab/>
      </w:r>
      <w:r>
        <w:rPr>
          <w:b/>
        </w:rPr>
        <w:tab/>
        <w:t>case 3:</w:t>
      </w:r>
    </w:p>
    <w:p w14:paraId="709A4D3C" w14:textId="77777777" w:rsidR="00275AC2" w:rsidRDefault="00275AC2" w:rsidP="00275AC2">
      <w:pPr>
        <w:spacing w:after="0"/>
        <w:ind w:left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a++;</w:t>
      </w:r>
    </w:p>
    <w:p w14:paraId="6A91DE7F" w14:textId="77777777" w:rsidR="00275AC2" w:rsidRDefault="00275AC2" w:rsidP="00275AC2">
      <w:pPr>
        <w:spacing w:after="0"/>
        <w:ind w:left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break;</w:t>
      </w:r>
    </w:p>
    <w:p w14:paraId="791196F5" w14:textId="77777777" w:rsidR="00275AC2" w:rsidRDefault="00275AC2" w:rsidP="00275AC2">
      <w:pPr>
        <w:spacing w:after="0"/>
        <w:ind w:left="720"/>
        <w:rPr>
          <w:b/>
        </w:rPr>
      </w:pPr>
      <w:r>
        <w:rPr>
          <w:b/>
        </w:rPr>
        <w:tab/>
      </w:r>
      <w:r>
        <w:rPr>
          <w:b/>
        </w:rPr>
        <w:tab/>
        <w:t>case 5:</w:t>
      </w:r>
    </w:p>
    <w:p w14:paraId="32D939A1" w14:textId="77777777" w:rsidR="00275AC2" w:rsidRDefault="00275AC2" w:rsidP="00275AC2">
      <w:pPr>
        <w:spacing w:after="0"/>
        <w:ind w:left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a--;</w:t>
      </w:r>
    </w:p>
    <w:p w14:paraId="52849C72" w14:textId="77777777" w:rsidR="00275AC2" w:rsidRDefault="00275AC2" w:rsidP="00275AC2">
      <w:pPr>
        <w:spacing w:after="0"/>
        <w:ind w:left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break;</w:t>
      </w:r>
    </w:p>
    <w:p w14:paraId="44729BC7" w14:textId="77777777" w:rsidR="00275AC2" w:rsidRDefault="00275AC2" w:rsidP="00275AC2">
      <w:pPr>
        <w:spacing w:after="0"/>
        <w:ind w:left="720"/>
        <w:rPr>
          <w:b/>
        </w:rPr>
      </w:pPr>
      <w:r>
        <w:rPr>
          <w:b/>
        </w:rPr>
        <w:tab/>
      </w:r>
      <w:r>
        <w:rPr>
          <w:b/>
        </w:rPr>
        <w:tab/>
        <w:t>case 6:</w:t>
      </w:r>
    </w:p>
    <w:p w14:paraId="7BCEFD60" w14:textId="77777777" w:rsidR="00275AC2" w:rsidRDefault="00275AC2" w:rsidP="00275AC2">
      <w:pPr>
        <w:spacing w:after="0"/>
        <w:ind w:left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 = a * 2;</w:t>
      </w:r>
    </w:p>
    <w:p w14:paraId="4EDB5525" w14:textId="77777777" w:rsidR="00275AC2" w:rsidRDefault="00275AC2" w:rsidP="00275AC2">
      <w:pPr>
        <w:spacing w:after="0"/>
        <w:ind w:left="720"/>
        <w:rPr>
          <w:b/>
        </w:rPr>
      </w:pPr>
      <w:r>
        <w:rPr>
          <w:b/>
        </w:rPr>
        <w:tab/>
      </w:r>
      <w:r>
        <w:rPr>
          <w:b/>
        </w:rPr>
        <w:tab/>
        <w:t>case 8:</w:t>
      </w:r>
    </w:p>
    <w:p w14:paraId="4F5E3D4A" w14:textId="77777777" w:rsidR="00275AC2" w:rsidRDefault="00275AC2" w:rsidP="00275AC2">
      <w:pPr>
        <w:spacing w:after="0"/>
        <w:ind w:left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 = a / 2;</w:t>
      </w:r>
    </w:p>
    <w:p w14:paraId="6D621958" w14:textId="77777777" w:rsidR="00275AC2" w:rsidRDefault="00275AC2" w:rsidP="00275AC2">
      <w:pPr>
        <w:spacing w:after="0"/>
        <w:ind w:left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break;</w:t>
      </w:r>
    </w:p>
    <w:p w14:paraId="67734086" w14:textId="77777777" w:rsidR="00275AC2" w:rsidRDefault="00275AC2" w:rsidP="00275AC2">
      <w:pPr>
        <w:spacing w:after="0"/>
        <w:ind w:left="720"/>
        <w:rPr>
          <w:b/>
        </w:rPr>
      </w:pPr>
      <w:r>
        <w:rPr>
          <w:b/>
        </w:rPr>
        <w:tab/>
      </w:r>
      <w:r>
        <w:rPr>
          <w:b/>
        </w:rPr>
        <w:tab/>
        <w:t>default:</w:t>
      </w:r>
    </w:p>
    <w:p w14:paraId="4B7F42C0" w14:textId="77777777" w:rsidR="00275AC2" w:rsidRDefault="00275AC2" w:rsidP="00275AC2">
      <w:pPr>
        <w:spacing w:after="0"/>
        <w:ind w:left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 = 0;</w:t>
      </w:r>
    </w:p>
    <w:p w14:paraId="6C309311" w14:textId="77777777" w:rsidR="00275AC2" w:rsidRDefault="00275AC2" w:rsidP="00275AC2">
      <w:pPr>
        <w:spacing w:after="0"/>
        <w:ind w:left="720"/>
        <w:rPr>
          <w:b/>
        </w:rPr>
      </w:pPr>
      <w:r>
        <w:rPr>
          <w:b/>
        </w:rPr>
        <w:tab/>
        <w:t>}// end switch</w:t>
      </w:r>
    </w:p>
    <w:p w14:paraId="1E86F2C8" w14:textId="3A1CA305" w:rsidR="00275AC2" w:rsidRDefault="00275AC2" w:rsidP="00275AC2">
      <w:pPr>
        <w:spacing w:after="0"/>
        <w:ind w:left="720"/>
        <w:rPr>
          <w:b/>
        </w:rPr>
      </w:pPr>
      <w:r>
        <w:rPr>
          <w:b/>
        </w:rPr>
        <w:t>}// end if</w:t>
      </w:r>
    </w:p>
    <w:p w14:paraId="77A6D1C7" w14:textId="55CAACC3" w:rsidR="00275AC2" w:rsidRDefault="00275AC2" w:rsidP="00275AC2">
      <w:pPr>
        <w:spacing w:after="0"/>
        <w:ind w:left="720"/>
        <w:rPr>
          <w:b/>
        </w:rPr>
      </w:pPr>
    </w:p>
    <w:p w14:paraId="5B529D37" w14:textId="0B6621CC" w:rsidR="00275AC2" w:rsidRDefault="00275AC2" w:rsidP="00275AC2">
      <w:pPr>
        <w:spacing w:after="0"/>
        <w:ind w:left="720"/>
        <w:rPr>
          <w:b/>
        </w:rPr>
      </w:pPr>
    </w:p>
    <w:p w14:paraId="682B4847" w14:textId="77777777" w:rsidR="00275AC2" w:rsidRDefault="00275AC2" w:rsidP="00275AC2">
      <w:pPr>
        <w:spacing w:after="0"/>
        <w:ind w:left="720"/>
        <w:rPr>
          <w:b/>
        </w:rPr>
      </w:pPr>
    </w:p>
    <w:p w14:paraId="75719B7F" w14:textId="77777777" w:rsidR="00752227" w:rsidRPr="00752227" w:rsidRDefault="00752227" w:rsidP="00752227">
      <w:pPr>
        <w:pStyle w:val="ListParagraph"/>
        <w:numPr>
          <w:ilvl w:val="0"/>
          <w:numId w:val="1"/>
        </w:numPr>
        <w:rPr>
          <w:color w:val="C00000"/>
        </w:rPr>
      </w:pPr>
      <w:r w:rsidRPr="00752227">
        <w:rPr>
          <w:color w:val="C00000"/>
        </w:rPr>
        <w:t xml:space="preserve">Assuming </w:t>
      </w:r>
    </w:p>
    <w:p w14:paraId="03DE901A" w14:textId="3F6FADA3" w:rsidR="00752227" w:rsidRDefault="00752227" w:rsidP="00752227">
      <w:pPr>
        <w:ind w:left="1080"/>
        <w:rPr>
          <w:rFonts w:ascii="Arial" w:hAnsi="Arial" w:cs="Arial"/>
        </w:rPr>
      </w:pPr>
      <w:r w:rsidRPr="00752227">
        <w:rPr>
          <w:rFonts w:ascii="Arial" w:hAnsi="Arial" w:cs="Arial"/>
        </w:rPr>
        <w:t xml:space="preserve">int </w:t>
      </w:r>
      <w:proofErr w:type="spellStart"/>
      <w:r w:rsidRPr="00752227">
        <w:rPr>
          <w:rFonts w:ascii="Arial" w:hAnsi="Arial" w:cs="Arial"/>
        </w:rPr>
        <w:t>i</w:t>
      </w:r>
      <w:proofErr w:type="spellEnd"/>
      <w:r w:rsidRPr="00752227">
        <w:rPr>
          <w:rFonts w:ascii="Arial" w:hAnsi="Arial" w:cs="Arial"/>
        </w:rPr>
        <w:t>=</w:t>
      </w:r>
      <w:proofErr w:type="gramStart"/>
      <w:r w:rsidRPr="00752227">
        <w:rPr>
          <w:rFonts w:ascii="Arial" w:hAnsi="Arial" w:cs="Arial"/>
        </w:rPr>
        <w:t xml:space="preserve">5 </w:t>
      </w:r>
      <w:r>
        <w:rPr>
          <w:rFonts w:ascii="Arial" w:hAnsi="Arial" w:cs="Arial"/>
        </w:rPr>
        <w:t>,</w:t>
      </w:r>
      <w:proofErr w:type="gramEnd"/>
      <w:r>
        <w:rPr>
          <w:rFonts w:ascii="Arial" w:hAnsi="Arial" w:cs="Arial"/>
        </w:rPr>
        <w:t xml:space="preserve"> sum = 0;</w:t>
      </w:r>
    </w:p>
    <w:p w14:paraId="0C4AE627" w14:textId="77777777" w:rsidR="00752227" w:rsidRDefault="00752227" w:rsidP="00752227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while (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&gt;=</w:t>
      </w:r>
      <w:proofErr w:type="gramStart"/>
      <w:r>
        <w:rPr>
          <w:rFonts w:ascii="Arial" w:hAnsi="Arial" w:cs="Arial"/>
        </w:rPr>
        <w:t>0){</w:t>
      </w:r>
      <w:proofErr w:type="gramEnd"/>
    </w:p>
    <w:p w14:paraId="306C1C31" w14:textId="77777777" w:rsidR="00752227" w:rsidRDefault="00752227" w:rsidP="00752227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   sum = sum +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* 2;</w:t>
      </w:r>
    </w:p>
    <w:p w14:paraId="2A1890B5" w14:textId="5F80BC55" w:rsidR="00752227" w:rsidRDefault="00752227" w:rsidP="00752227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--;</w:t>
      </w:r>
    </w:p>
    <w:p w14:paraId="0B744AB8" w14:textId="04FFC195" w:rsidR="00752227" w:rsidRDefault="00752227" w:rsidP="00752227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62B21E9C" w14:textId="77777777" w:rsidR="00752227" w:rsidRPr="00941DC6" w:rsidRDefault="00752227" w:rsidP="00752227">
      <w:pPr>
        <w:ind w:left="1440"/>
        <w:rPr>
          <w:rFonts w:ascii="Arial" w:hAnsi="Arial" w:cs="Arial"/>
        </w:rPr>
      </w:pPr>
    </w:p>
    <w:p w14:paraId="07633BF4" w14:textId="77777777" w:rsidR="00752227" w:rsidRDefault="00752227" w:rsidP="00752227">
      <w:pPr>
        <w:ind w:left="144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System.out.println</w:t>
      </w:r>
      <w:proofErr w:type="spellEnd"/>
      <w:r>
        <w:rPr>
          <w:rFonts w:ascii="Arial" w:hAnsi="Arial" w:cs="Arial"/>
        </w:rPr>
        <w:t>(sum);</w:t>
      </w:r>
    </w:p>
    <w:p w14:paraId="1CA3491F" w14:textId="77777777" w:rsidR="00752227" w:rsidRDefault="00752227" w:rsidP="00752227">
      <w:pPr>
        <w:pStyle w:val="ListParagraph"/>
        <w:numPr>
          <w:ilvl w:val="0"/>
          <w:numId w:val="1"/>
        </w:numPr>
      </w:pPr>
      <w:r w:rsidRPr="00752227">
        <w:rPr>
          <w:color w:val="FF0000"/>
        </w:rPr>
        <w:t>Assuming</w:t>
      </w:r>
      <w:r>
        <w:t>:</w:t>
      </w:r>
    </w:p>
    <w:p w14:paraId="6EE6FD3B" w14:textId="0B377D31" w:rsidR="00752227" w:rsidRPr="00752227" w:rsidRDefault="00752227" w:rsidP="00752227">
      <w:pPr>
        <w:ind w:left="1440"/>
        <w:rPr>
          <w:rFonts w:ascii="Lucida Console" w:hAnsi="Lucida Console"/>
        </w:rPr>
      </w:pPr>
      <w:r w:rsidRPr="00752227">
        <w:rPr>
          <w:rFonts w:ascii="Lucida Console" w:hAnsi="Lucida Console"/>
        </w:rPr>
        <w:t xml:space="preserve">  int x</w:t>
      </w:r>
      <w:r>
        <w:rPr>
          <w:rFonts w:ascii="Lucida Console" w:hAnsi="Lucida Console"/>
        </w:rPr>
        <w:t xml:space="preserve"> = 2</w:t>
      </w:r>
      <w:r w:rsidRPr="00752227">
        <w:rPr>
          <w:rFonts w:ascii="Lucida Console" w:hAnsi="Lucida Console"/>
        </w:rPr>
        <w:t>, y</w:t>
      </w:r>
      <w:r>
        <w:rPr>
          <w:rFonts w:ascii="Lucida Console" w:hAnsi="Lucida Console"/>
        </w:rPr>
        <w:t xml:space="preserve"> = 15</w:t>
      </w:r>
      <w:r w:rsidRPr="00752227">
        <w:rPr>
          <w:rFonts w:ascii="Lucida Console" w:hAnsi="Lucida Console"/>
        </w:rPr>
        <w:t>;</w:t>
      </w:r>
    </w:p>
    <w:p w14:paraId="0D15F68F" w14:textId="718E53F9" w:rsidR="00752227" w:rsidRDefault="00752227" w:rsidP="00752227">
      <w:pPr>
        <w:ind w:left="1440"/>
        <w:rPr>
          <w:rFonts w:ascii="Lucida Console" w:hAnsi="Lucida Console"/>
        </w:rPr>
      </w:pPr>
      <w:r>
        <w:rPr>
          <w:rFonts w:ascii="Lucida Console" w:hAnsi="Lucida Console"/>
        </w:rPr>
        <w:t>do {</w:t>
      </w:r>
    </w:p>
    <w:p w14:paraId="1EA071DE" w14:textId="77777777" w:rsidR="00752227" w:rsidRDefault="00752227" w:rsidP="00752227">
      <w:pPr>
        <w:ind w:left="1440"/>
        <w:rPr>
          <w:rFonts w:ascii="Lucida Console" w:hAnsi="Lucida Console"/>
        </w:rPr>
      </w:pPr>
      <w:r>
        <w:rPr>
          <w:rFonts w:ascii="Lucida Console" w:hAnsi="Lucida Console"/>
        </w:rPr>
        <w:tab/>
      </w:r>
      <w:proofErr w:type="spellStart"/>
      <w:r>
        <w:rPr>
          <w:rFonts w:ascii="Lucida Console" w:hAnsi="Lucida Console"/>
        </w:rPr>
        <w:t>System.out.println</w:t>
      </w:r>
      <w:proofErr w:type="spellEnd"/>
      <w:r>
        <w:rPr>
          <w:rFonts w:ascii="Lucida Console" w:hAnsi="Lucida Console"/>
        </w:rPr>
        <w:t xml:space="preserve">(x + </w:t>
      </w:r>
      <w:proofErr w:type="gramStart"/>
      <w:r>
        <w:rPr>
          <w:rFonts w:ascii="Lucida Console" w:hAnsi="Lucida Console"/>
        </w:rPr>
        <w:t>“ “</w:t>
      </w:r>
      <w:proofErr w:type="gramEnd"/>
      <w:r>
        <w:rPr>
          <w:rFonts w:ascii="Lucida Console" w:hAnsi="Lucida Console"/>
        </w:rPr>
        <w:t xml:space="preserve"> + y);</w:t>
      </w:r>
    </w:p>
    <w:p w14:paraId="0C3D01AE" w14:textId="77777777" w:rsidR="00752227" w:rsidRDefault="00752227" w:rsidP="00752227">
      <w:pPr>
        <w:ind w:left="1440"/>
        <w:rPr>
          <w:rFonts w:ascii="Lucida Console" w:hAnsi="Lucida Console"/>
        </w:rPr>
      </w:pPr>
      <w:r>
        <w:rPr>
          <w:rFonts w:ascii="Lucida Console" w:hAnsi="Lucida Console"/>
        </w:rPr>
        <w:tab/>
        <w:t>x = x + 1;</w:t>
      </w:r>
    </w:p>
    <w:p w14:paraId="1B763440" w14:textId="77777777" w:rsidR="00752227" w:rsidRDefault="00752227" w:rsidP="00752227">
      <w:pPr>
        <w:ind w:left="1440"/>
        <w:rPr>
          <w:rFonts w:ascii="Lucida Console" w:hAnsi="Lucida Console"/>
        </w:rPr>
      </w:pPr>
      <w:r>
        <w:rPr>
          <w:rFonts w:ascii="Lucida Console" w:hAnsi="Lucida Console"/>
        </w:rPr>
        <w:tab/>
        <w:t>y = y - 1;</w:t>
      </w:r>
    </w:p>
    <w:p w14:paraId="20BF2C08" w14:textId="3842A0DB" w:rsidR="00752227" w:rsidRDefault="00752227" w:rsidP="00752227">
      <w:pPr>
        <w:ind w:left="1440"/>
        <w:rPr>
          <w:rFonts w:ascii="Lucida Console" w:hAnsi="Lucida Console"/>
        </w:rPr>
      </w:pPr>
      <w:proofErr w:type="gramStart"/>
      <w:r>
        <w:rPr>
          <w:rFonts w:ascii="Lucida Console" w:hAnsi="Lucida Console"/>
        </w:rPr>
        <w:t>}  while</w:t>
      </w:r>
      <w:proofErr w:type="gramEnd"/>
      <w:r>
        <w:rPr>
          <w:rFonts w:ascii="Lucida Console" w:hAnsi="Lucida Console"/>
        </w:rPr>
        <w:t xml:space="preserve"> (x&lt;y);</w:t>
      </w:r>
    </w:p>
    <w:p w14:paraId="6108EBE5" w14:textId="6F21C4E0" w:rsidR="00752227" w:rsidRDefault="00752227" w:rsidP="00752227">
      <w:pPr>
        <w:ind w:left="1440"/>
        <w:rPr>
          <w:rFonts w:ascii="Lucida Console" w:hAnsi="Lucida Console"/>
        </w:rPr>
      </w:pPr>
      <w:proofErr w:type="spellStart"/>
      <w:r>
        <w:rPr>
          <w:rFonts w:ascii="Lucida Console" w:hAnsi="Lucida Console"/>
        </w:rPr>
        <w:t>System.out.println</w:t>
      </w:r>
      <w:proofErr w:type="spellEnd"/>
      <w:r>
        <w:rPr>
          <w:rFonts w:ascii="Lucida Console" w:hAnsi="Lucida Console"/>
        </w:rPr>
        <w:t xml:space="preserve">(x + </w:t>
      </w:r>
      <w:proofErr w:type="gramStart"/>
      <w:r>
        <w:rPr>
          <w:rFonts w:ascii="Lucida Console" w:hAnsi="Lucida Console"/>
        </w:rPr>
        <w:t>“ “</w:t>
      </w:r>
      <w:proofErr w:type="gramEnd"/>
      <w:r>
        <w:rPr>
          <w:rFonts w:ascii="Lucida Console" w:hAnsi="Lucida Console"/>
        </w:rPr>
        <w:t xml:space="preserve"> + y);</w:t>
      </w:r>
    </w:p>
    <w:p w14:paraId="7D8AC4F9" w14:textId="77777777" w:rsidR="00752227" w:rsidRDefault="00752227" w:rsidP="00752227">
      <w:pPr>
        <w:ind w:left="1440"/>
        <w:rPr>
          <w:rFonts w:ascii="Lucida Console" w:hAnsi="Lucida Console"/>
        </w:rPr>
      </w:pPr>
    </w:p>
    <w:p w14:paraId="78E4C2D9" w14:textId="77777777" w:rsidR="00176EE1" w:rsidRPr="00752227" w:rsidRDefault="00176EE1" w:rsidP="00176EE1">
      <w:pPr>
        <w:pStyle w:val="ListParagraph"/>
        <w:numPr>
          <w:ilvl w:val="0"/>
          <w:numId w:val="1"/>
        </w:numPr>
        <w:rPr>
          <w:color w:val="FF0000"/>
        </w:rPr>
      </w:pPr>
      <w:r w:rsidRPr="00752227">
        <w:rPr>
          <w:color w:val="FF0000"/>
        </w:rPr>
        <w:t>Assuming</w:t>
      </w:r>
    </w:p>
    <w:p w14:paraId="7B13F0F2" w14:textId="77777777" w:rsidR="00176EE1" w:rsidRPr="00176EE1" w:rsidRDefault="00176EE1" w:rsidP="00176EE1">
      <w:pPr>
        <w:pStyle w:val="ListParagraph"/>
        <w:rPr>
          <w:rFonts w:ascii="Lucida Console" w:hAnsi="Lucida Console"/>
          <w:b/>
        </w:rPr>
      </w:pPr>
      <w:r w:rsidRPr="00176EE1">
        <w:rPr>
          <w:rFonts w:ascii="Lucida Console" w:hAnsi="Lucida Console"/>
          <w:b/>
        </w:rPr>
        <w:t>int j=2;</w:t>
      </w:r>
    </w:p>
    <w:p w14:paraId="470F6654" w14:textId="77777777" w:rsidR="00176EE1" w:rsidRPr="00176EE1" w:rsidRDefault="00176EE1" w:rsidP="00176EE1">
      <w:pPr>
        <w:pStyle w:val="ListParagraph"/>
        <w:rPr>
          <w:rFonts w:ascii="Lucida Console" w:hAnsi="Lucida Console"/>
          <w:b/>
        </w:rPr>
      </w:pPr>
    </w:p>
    <w:p w14:paraId="34D58C71" w14:textId="77777777" w:rsidR="00176EE1" w:rsidRPr="00176EE1" w:rsidRDefault="00176EE1" w:rsidP="00176EE1">
      <w:pPr>
        <w:pStyle w:val="ListParagraph"/>
        <w:rPr>
          <w:rFonts w:ascii="Lucida Console" w:hAnsi="Lucida Console"/>
          <w:b/>
        </w:rPr>
      </w:pPr>
      <w:proofErr w:type="gramStart"/>
      <w:r w:rsidRPr="00176EE1">
        <w:rPr>
          <w:rFonts w:ascii="Lucida Console" w:hAnsi="Lucida Console"/>
          <w:b/>
        </w:rPr>
        <w:t>for(</w:t>
      </w:r>
      <w:proofErr w:type="gramEnd"/>
      <w:r w:rsidRPr="00176EE1">
        <w:rPr>
          <w:rFonts w:ascii="Lucida Console" w:hAnsi="Lucida Console"/>
          <w:b/>
        </w:rPr>
        <w:t xml:space="preserve">int </w:t>
      </w:r>
      <w:proofErr w:type="spellStart"/>
      <w:r w:rsidRPr="00176EE1">
        <w:rPr>
          <w:rFonts w:ascii="Lucida Console" w:hAnsi="Lucida Console"/>
          <w:b/>
        </w:rPr>
        <w:t>i</w:t>
      </w:r>
      <w:proofErr w:type="spellEnd"/>
      <w:r w:rsidRPr="00176EE1">
        <w:rPr>
          <w:rFonts w:ascii="Lucida Console" w:hAnsi="Lucida Console"/>
          <w:b/>
        </w:rPr>
        <w:t xml:space="preserve">=0;   </w:t>
      </w:r>
      <w:proofErr w:type="spellStart"/>
      <w:r w:rsidRPr="00176EE1">
        <w:rPr>
          <w:rFonts w:ascii="Lucida Console" w:hAnsi="Lucida Console"/>
          <w:b/>
        </w:rPr>
        <w:t>i</w:t>
      </w:r>
      <w:proofErr w:type="spellEnd"/>
      <w:r w:rsidRPr="00176EE1">
        <w:rPr>
          <w:rFonts w:ascii="Lucida Console" w:hAnsi="Lucida Console"/>
          <w:b/>
        </w:rPr>
        <w:t xml:space="preserve"> &lt; = 5; </w:t>
      </w:r>
      <w:proofErr w:type="spellStart"/>
      <w:r w:rsidRPr="00176EE1">
        <w:rPr>
          <w:rFonts w:ascii="Lucida Console" w:hAnsi="Lucida Console"/>
          <w:b/>
        </w:rPr>
        <w:t>i</w:t>
      </w:r>
      <w:proofErr w:type="spellEnd"/>
      <w:r w:rsidRPr="00176EE1">
        <w:rPr>
          <w:rFonts w:ascii="Lucida Console" w:hAnsi="Lucida Console"/>
          <w:b/>
        </w:rPr>
        <w:t>++){</w:t>
      </w:r>
    </w:p>
    <w:p w14:paraId="7F79A26A" w14:textId="487C22CE" w:rsidR="00176EE1" w:rsidRPr="00176EE1" w:rsidRDefault="00176EE1" w:rsidP="00176EE1">
      <w:pPr>
        <w:pStyle w:val="ListParagraph"/>
        <w:rPr>
          <w:rFonts w:ascii="Lucida Console" w:hAnsi="Lucida Console"/>
          <w:b/>
        </w:rPr>
      </w:pPr>
      <w:r w:rsidRPr="00176EE1">
        <w:rPr>
          <w:rFonts w:ascii="Lucida Console" w:hAnsi="Lucida Console"/>
          <w:b/>
        </w:rPr>
        <w:t xml:space="preserve">   </w:t>
      </w:r>
      <w:proofErr w:type="spellStart"/>
      <w:r w:rsidRPr="00176EE1">
        <w:rPr>
          <w:rFonts w:ascii="Lucida Console" w:hAnsi="Lucida Console"/>
          <w:b/>
        </w:rPr>
        <w:t>System.out.print</w:t>
      </w:r>
      <w:proofErr w:type="spellEnd"/>
      <w:proofErr w:type="gramStart"/>
      <w:r w:rsidRPr="00176EE1">
        <w:rPr>
          <w:rFonts w:ascii="Lucida Console" w:hAnsi="Lucida Console"/>
          <w:b/>
        </w:rPr>
        <w:t>( j</w:t>
      </w:r>
      <w:proofErr w:type="gramEnd"/>
      <w:r w:rsidRPr="00176EE1">
        <w:rPr>
          <w:rFonts w:ascii="Lucida Console" w:hAnsi="Lucida Console"/>
          <w:b/>
        </w:rPr>
        <w:t xml:space="preserve">   + “</w:t>
      </w:r>
      <w:r w:rsidR="00275AC2">
        <w:rPr>
          <w:rFonts w:ascii="Lucida Console" w:hAnsi="Lucida Console"/>
          <w:b/>
        </w:rPr>
        <w:t xml:space="preserve"> *</w:t>
      </w:r>
      <w:r w:rsidRPr="00176EE1">
        <w:rPr>
          <w:rFonts w:ascii="Lucida Console" w:hAnsi="Lucida Console"/>
          <w:b/>
        </w:rPr>
        <w:t xml:space="preserve"> “ );</w:t>
      </w:r>
    </w:p>
    <w:p w14:paraId="7858B4C4" w14:textId="77777777" w:rsidR="00176EE1" w:rsidRPr="00176EE1" w:rsidRDefault="00176EE1" w:rsidP="00176EE1">
      <w:pPr>
        <w:pStyle w:val="ListParagraph"/>
        <w:rPr>
          <w:rFonts w:ascii="Lucida Console" w:hAnsi="Lucida Console"/>
          <w:b/>
        </w:rPr>
      </w:pPr>
      <w:r w:rsidRPr="00176EE1">
        <w:rPr>
          <w:rFonts w:ascii="Lucida Console" w:hAnsi="Lucida Console"/>
          <w:b/>
        </w:rPr>
        <w:t xml:space="preserve">   </w:t>
      </w:r>
      <w:r w:rsidR="000F7369">
        <w:rPr>
          <w:rFonts w:ascii="Lucida Console" w:hAnsi="Lucida Console"/>
          <w:b/>
        </w:rPr>
        <w:t xml:space="preserve">j = 3 * j </w:t>
      </w:r>
      <w:proofErr w:type="gramStart"/>
      <w:r w:rsidR="000F7369">
        <w:rPr>
          <w:rFonts w:ascii="Lucida Console" w:hAnsi="Lucida Console"/>
          <w:b/>
        </w:rPr>
        <w:t>-  2</w:t>
      </w:r>
      <w:proofErr w:type="gramEnd"/>
      <w:r w:rsidRPr="00176EE1">
        <w:rPr>
          <w:rFonts w:ascii="Lucida Console" w:hAnsi="Lucida Console"/>
          <w:b/>
        </w:rPr>
        <w:t>;</w:t>
      </w:r>
    </w:p>
    <w:p w14:paraId="7E1BB192" w14:textId="77777777" w:rsidR="00176EE1" w:rsidRPr="00176EE1" w:rsidRDefault="00176EE1" w:rsidP="00176EE1">
      <w:pPr>
        <w:pStyle w:val="ListParagraph"/>
        <w:rPr>
          <w:rFonts w:ascii="Lucida Console" w:hAnsi="Lucida Console"/>
          <w:b/>
        </w:rPr>
      </w:pPr>
      <w:r w:rsidRPr="00176EE1">
        <w:rPr>
          <w:rFonts w:ascii="Lucida Console" w:hAnsi="Lucida Console"/>
          <w:b/>
        </w:rPr>
        <w:t>}</w:t>
      </w:r>
    </w:p>
    <w:p w14:paraId="07781D50" w14:textId="77777777" w:rsidR="00176EE1" w:rsidRDefault="00176EE1" w:rsidP="00176EE1">
      <w:pPr>
        <w:pStyle w:val="ListParagraph"/>
      </w:pPr>
    </w:p>
    <w:p w14:paraId="26092F80" w14:textId="68C60256" w:rsidR="00275AC2" w:rsidRDefault="00275AC2">
      <w:r>
        <w:br w:type="page"/>
      </w:r>
    </w:p>
    <w:p w14:paraId="0F5487F2" w14:textId="77777777" w:rsidR="00176EE1" w:rsidRDefault="00176EE1" w:rsidP="00176EE1">
      <w:pPr>
        <w:pStyle w:val="ListParagraph"/>
      </w:pPr>
    </w:p>
    <w:p w14:paraId="49700622" w14:textId="77777777" w:rsidR="00176EE1" w:rsidRPr="003F11D9" w:rsidRDefault="00176EE1" w:rsidP="00176EE1">
      <w:pPr>
        <w:pStyle w:val="ListParagraph"/>
        <w:numPr>
          <w:ilvl w:val="0"/>
          <w:numId w:val="1"/>
        </w:numPr>
        <w:rPr>
          <w:color w:val="FF0000"/>
        </w:rPr>
      </w:pPr>
      <w:r w:rsidRPr="003F11D9">
        <w:rPr>
          <w:color w:val="FF0000"/>
        </w:rPr>
        <w:t>Assuming</w:t>
      </w:r>
    </w:p>
    <w:p w14:paraId="69A82EE0" w14:textId="77777777" w:rsidR="00176EE1" w:rsidRDefault="00F57341" w:rsidP="00176EE1">
      <w:pPr>
        <w:pStyle w:val="ListParagraph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 xml:space="preserve">int </w:t>
      </w:r>
      <w:proofErr w:type="spellStart"/>
      <w:r>
        <w:rPr>
          <w:rFonts w:ascii="Lucida Console" w:hAnsi="Lucida Console"/>
          <w:b/>
        </w:rPr>
        <w:t>firstNum</w:t>
      </w:r>
      <w:proofErr w:type="spellEnd"/>
      <w:r>
        <w:rPr>
          <w:rFonts w:ascii="Lucida Console" w:hAnsi="Lucida Console"/>
          <w:b/>
        </w:rPr>
        <w:t xml:space="preserve"> = </w:t>
      </w:r>
      <w:r w:rsidR="000F7369">
        <w:rPr>
          <w:rFonts w:ascii="Lucida Console" w:hAnsi="Lucida Console"/>
          <w:b/>
        </w:rPr>
        <w:t xml:space="preserve">25, </w:t>
      </w:r>
      <w:proofErr w:type="spellStart"/>
      <w:r w:rsidR="000F7369">
        <w:rPr>
          <w:rFonts w:ascii="Lucida Console" w:hAnsi="Lucida Console"/>
          <w:b/>
        </w:rPr>
        <w:t>secondnum</w:t>
      </w:r>
      <w:proofErr w:type="spellEnd"/>
      <w:r w:rsidR="000F7369">
        <w:rPr>
          <w:rFonts w:ascii="Lucida Console" w:hAnsi="Lucida Console"/>
          <w:b/>
        </w:rPr>
        <w:t xml:space="preserve"> = </w:t>
      </w:r>
      <w:proofErr w:type="spellStart"/>
      <w:r w:rsidR="000F7369">
        <w:rPr>
          <w:rFonts w:ascii="Lucida Console" w:hAnsi="Lucida Console"/>
          <w:b/>
        </w:rPr>
        <w:t>firstNum</w:t>
      </w:r>
      <w:proofErr w:type="spellEnd"/>
      <w:r w:rsidR="000F7369">
        <w:rPr>
          <w:rFonts w:ascii="Lucida Console" w:hAnsi="Lucida Console"/>
          <w:b/>
        </w:rPr>
        <w:t xml:space="preserve"> % </w:t>
      </w:r>
      <w:proofErr w:type="gramStart"/>
      <w:r w:rsidR="000F7369">
        <w:rPr>
          <w:rFonts w:ascii="Lucida Console" w:hAnsi="Lucida Console"/>
          <w:b/>
        </w:rPr>
        <w:t xml:space="preserve">3 </w:t>
      </w:r>
      <w:r>
        <w:rPr>
          <w:rFonts w:ascii="Lucida Console" w:hAnsi="Lucida Console"/>
          <w:b/>
        </w:rPr>
        <w:t>;</w:t>
      </w:r>
      <w:proofErr w:type="gramEnd"/>
    </w:p>
    <w:p w14:paraId="741B301F" w14:textId="77777777" w:rsidR="00F57341" w:rsidRDefault="00F57341" w:rsidP="00176EE1">
      <w:pPr>
        <w:pStyle w:val="ListParagraph"/>
        <w:rPr>
          <w:rFonts w:ascii="Lucida Console" w:hAnsi="Lucida Console"/>
          <w:b/>
        </w:rPr>
      </w:pPr>
    </w:p>
    <w:p w14:paraId="521212EA" w14:textId="77777777" w:rsidR="00F57341" w:rsidRDefault="00F57341" w:rsidP="00176EE1">
      <w:pPr>
        <w:pStyle w:val="ListParagraph"/>
        <w:rPr>
          <w:rFonts w:ascii="Lucida Console" w:hAnsi="Lucida Console"/>
          <w:b/>
        </w:rPr>
      </w:pPr>
      <w:proofErr w:type="gramStart"/>
      <w:r>
        <w:rPr>
          <w:rFonts w:ascii="Lucida Console" w:hAnsi="Lucida Console"/>
          <w:b/>
        </w:rPr>
        <w:t xml:space="preserve">while( </w:t>
      </w:r>
      <w:proofErr w:type="spellStart"/>
      <w:r>
        <w:rPr>
          <w:rFonts w:ascii="Lucida Console" w:hAnsi="Lucida Console"/>
          <w:b/>
        </w:rPr>
        <w:t>firstNum</w:t>
      </w:r>
      <w:proofErr w:type="spellEnd"/>
      <w:proofErr w:type="gramEnd"/>
      <w:r>
        <w:rPr>
          <w:rFonts w:ascii="Lucida Console" w:hAnsi="Lucida Console"/>
          <w:b/>
        </w:rPr>
        <w:t xml:space="preserve"> &lt;= </w:t>
      </w:r>
      <w:r w:rsidR="000F7369">
        <w:rPr>
          <w:rFonts w:ascii="Lucida Console" w:hAnsi="Lucida Console"/>
          <w:b/>
        </w:rPr>
        <w:t>55</w:t>
      </w:r>
      <w:r>
        <w:rPr>
          <w:rFonts w:ascii="Lucida Console" w:hAnsi="Lucida Console"/>
          <w:b/>
        </w:rPr>
        <w:t>){</w:t>
      </w:r>
    </w:p>
    <w:p w14:paraId="1A6C8C60" w14:textId="04E296DD" w:rsidR="00F57341" w:rsidRDefault="00F57341" w:rsidP="00176EE1">
      <w:pPr>
        <w:pStyle w:val="ListParagraph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ab/>
        <w:t xml:space="preserve">if </w:t>
      </w:r>
      <w:proofErr w:type="gramStart"/>
      <w:r>
        <w:rPr>
          <w:rFonts w:ascii="Lucida Console" w:hAnsi="Lucida Console"/>
          <w:b/>
        </w:rPr>
        <w:t>( firstNum</w:t>
      </w:r>
      <w:proofErr w:type="gramEnd"/>
      <w:r>
        <w:rPr>
          <w:rFonts w:ascii="Lucida Console" w:hAnsi="Lucida Console"/>
          <w:b/>
        </w:rPr>
        <w:t xml:space="preserve">%2 == </w:t>
      </w:r>
      <w:r w:rsidR="00C0436A">
        <w:rPr>
          <w:rFonts w:ascii="Lucida Console" w:hAnsi="Lucida Console"/>
          <w:b/>
        </w:rPr>
        <w:t>0</w:t>
      </w:r>
      <w:r>
        <w:rPr>
          <w:rFonts w:ascii="Lucida Console" w:hAnsi="Lucida Console"/>
          <w:b/>
        </w:rPr>
        <w:t>)</w:t>
      </w:r>
    </w:p>
    <w:p w14:paraId="515211E5" w14:textId="6439C4E6" w:rsidR="00F57341" w:rsidRDefault="00F57341" w:rsidP="00176EE1">
      <w:pPr>
        <w:pStyle w:val="ListParagraph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ab/>
      </w:r>
      <w:r>
        <w:rPr>
          <w:rFonts w:ascii="Lucida Console" w:hAnsi="Lucida Console"/>
          <w:b/>
        </w:rPr>
        <w:tab/>
      </w:r>
      <w:proofErr w:type="spellStart"/>
      <w:r>
        <w:rPr>
          <w:rFonts w:ascii="Lucida Console" w:hAnsi="Lucida Console"/>
          <w:b/>
        </w:rPr>
        <w:t>System.out.print</w:t>
      </w:r>
      <w:proofErr w:type="spellEnd"/>
      <w:proofErr w:type="gramStart"/>
      <w:r>
        <w:rPr>
          <w:rFonts w:ascii="Lucida Console" w:hAnsi="Lucida Console"/>
          <w:b/>
        </w:rPr>
        <w:t>( (</w:t>
      </w:r>
      <w:proofErr w:type="spellStart"/>
      <w:proofErr w:type="gramEnd"/>
      <w:r>
        <w:rPr>
          <w:rFonts w:ascii="Lucida Console" w:hAnsi="Lucida Console"/>
          <w:b/>
        </w:rPr>
        <w:t>firstNum</w:t>
      </w:r>
      <w:proofErr w:type="spellEnd"/>
      <w:r>
        <w:rPr>
          <w:rFonts w:ascii="Lucida Console" w:hAnsi="Lucida Console"/>
          <w:b/>
        </w:rPr>
        <w:t xml:space="preserve"> </w:t>
      </w:r>
      <w:r w:rsidR="00275AC2">
        <w:rPr>
          <w:rFonts w:ascii="Lucida Console" w:hAnsi="Lucida Console"/>
          <w:b/>
        </w:rPr>
        <w:t>/</w:t>
      </w:r>
      <w:r>
        <w:rPr>
          <w:rFonts w:ascii="Lucida Console" w:hAnsi="Lucida Console"/>
          <w:b/>
        </w:rPr>
        <w:t xml:space="preserve"> </w:t>
      </w:r>
      <w:proofErr w:type="spellStart"/>
      <w:r w:rsidR="000F7369">
        <w:rPr>
          <w:rFonts w:ascii="Lucida Console" w:hAnsi="Lucida Console"/>
          <w:b/>
        </w:rPr>
        <w:t>secondnum</w:t>
      </w:r>
      <w:proofErr w:type="spellEnd"/>
      <w:r>
        <w:rPr>
          <w:rFonts w:ascii="Lucida Console" w:hAnsi="Lucida Console"/>
          <w:b/>
        </w:rPr>
        <w:t>) + “ “);</w:t>
      </w:r>
    </w:p>
    <w:p w14:paraId="548561EC" w14:textId="77777777" w:rsidR="00F57341" w:rsidRDefault="00F57341" w:rsidP="00176EE1">
      <w:pPr>
        <w:pStyle w:val="ListParagraph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ab/>
      </w:r>
    </w:p>
    <w:p w14:paraId="1C0A6B82" w14:textId="52972533" w:rsidR="000F7369" w:rsidRDefault="00F57341" w:rsidP="00176EE1">
      <w:pPr>
        <w:pStyle w:val="ListParagraph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ab/>
      </w:r>
      <w:proofErr w:type="spellStart"/>
      <w:r>
        <w:rPr>
          <w:rFonts w:ascii="Lucida Console" w:hAnsi="Lucida Console"/>
          <w:b/>
        </w:rPr>
        <w:t>firs</w:t>
      </w:r>
      <w:r w:rsidR="000F7369">
        <w:rPr>
          <w:rFonts w:ascii="Lucida Console" w:hAnsi="Lucida Console"/>
          <w:b/>
        </w:rPr>
        <w:t>tNum</w:t>
      </w:r>
      <w:proofErr w:type="spellEnd"/>
      <w:r w:rsidR="000F7369">
        <w:rPr>
          <w:rFonts w:ascii="Lucida Console" w:hAnsi="Lucida Console"/>
          <w:b/>
        </w:rPr>
        <w:t xml:space="preserve"> += </w:t>
      </w:r>
      <w:r w:rsidR="00C0436A">
        <w:rPr>
          <w:rFonts w:ascii="Lucida Console" w:hAnsi="Lucida Console"/>
          <w:b/>
        </w:rPr>
        <w:t>2</w:t>
      </w:r>
      <w:r>
        <w:rPr>
          <w:rFonts w:ascii="Lucida Console" w:hAnsi="Lucida Console"/>
          <w:b/>
        </w:rPr>
        <w:t>;</w:t>
      </w:r>
    </w:p>
    <w:p w14:paraId="56CB2CB9" w14:textId="77777777" w:rsidR="000F7369" w:rsidRDefault="000F7369" w:rsidP="000F7369">
      <w:pPr>
        <w:pStyle w:val="ListParagraph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ab/>
      </w:r>
      <w:proofErr w:type="spellStart"/>
      <w:r>
        <w:rPr>
          <w:rFonts w:ascii="Lucida Console" w:hAnsi="Lucida Console"/>
          <w:b/>
        </w:rPr>
        <w:t>secondnum</w:t>
      </w:r>
      <w:proofErr w:type="spellEnd"/>
      <w:r>
        <w:rPr>
          <w:rFonts w:ascii="Lucida Console" w:hAnsi="Lucida Console"/>
          <w:b/>
        </w:rPr>
        <w:t xml:space="preserve"> = </w:t>
      </w:r>
      <w:proofErr w:type="spellStart"/>
      <w:r>
        <w:rPr>
          <w:rFonts w:ascii="Lucida Console" w:hAnsi="Lucida Console"/>
          <w:b/>
        </w:rPr>
        <w:t>firstNum</w:t>
      </w:r>
      <w:proofErr w:type="spellEnd"/>
      <w:r>
        <w:rPr>
          <w:rFonts w:ascii="Lucida Console" w:hAnsi="Lucida Console"/>
          <w:b/>
        </w:rPr>
        <w:t xml:space="preserve"> % 3;</w:t>
      </w:r>
    </w:p>
    <w:p w14:paraId="4B7F8E85" w14:textId="77777777" w:rsidR="000F7369" w:rsidRDefault="000F7369" w:rsidP="00176EE1">
      <w:pPr>
        <w:pStyle w:val="ListParagraph"/>
        <w:rPr>
          <w:rFonts w:ascii="Lucida Console" w:hAnsi="Lucida Console"/>
          <w:b/>
        </w:rPr>
      </w:pPr>
    </w:p>
    <w:p w14:paraId="778B71EF" w14:textId="77777777" w:rsidR="00F57341" w:rsidRDefault="00F57341" w:rsidP="00176EE1">
      <w:pPr>
        <w:pStyle w:val="ListParagraph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>}</w:t>
      </w:r>
    </w:p>
    <w:p w14:paraId="3B9ED410" w14:textId="38EFF534" w:rsidR="00F57341" w:rsidRDefault="00F57341" w:rsidP="00176EE1">
      <w:pPr>
        <w:pStyle w:val="ListParagraph"/>
        <w:rPr>
          <w:rFonts w:ascii="Lucida Console" w:hAnsi="Lucida Console"/>
          <w:b/>
        </w:rPr>
      </w:pPr>
      <w:proofErr w:type="spellStart"/>
      <w:r>
        <w:rPr>
          <w:rFonts w:ascii="Lucida Console" w:hAnsi="Lucida Console"/>
          <w:b/>
        </w:rPr>
        <w:t>System.out.println</w:t>
      </w:r>
      <w:proofErr w:type="spellEnd"/>
      <w:r>
        <w:rPr>
          <w:rFonts w:ascii="Lucida Console" w:hAnsi="Lucida Console"/>
          <w:b/>
        </w:rPr>
        <w:t xml:space="preserve">(); </w:t>
      </w:r>
    </w:p>
    <w:p w14:paraId="689E9EC2" w14:textId="283D74A2" w:rsidR="00275AC2" w:rsidRDefault="00275AC2" w:rsidP="00176EE1">
      <w:pPr>
        <w:pStyle w:val="ListParagraph"/>
        <w:rPr>
          <w:rFonts w:ascii="Lucida Console" w:hAnsi="Lucida Console"/>
          <w:b/>
        </w:rPr>
      </w:pPr>
    </w:p>
    <w:p w14:paraId="58B043DD" w14:textId="77777777" w:rsidR="00275AC2" w:rsidRDefault="00275AC2" w:rsidP="00176EE1">
      <w:pPr>
        <w:pStyle w:val="ListParagraph"/>
        <w:rPr>
          <w:rFonts w:ascii="Lucida Console" w:hAnsi="Lucida Console"/>
          <w:b/>
        </w:rPr>
      </w:pPr>
    </w:p>
    <w:p w14:paraId="573A3590" w14:textId="77777777" w:rsidR="00F57341" w:rsidRPr="00176EE1" w:rsidRDefault="00F57341" w:rsidP="00176EE1">
      <w:pPr>
        <w:pStyle w:val="ListParagraph"/>
        <w:rPr>
          <w:rFonts w:ascii="Lucida Console" w:hAnsi="Lucida Console"/>
          <w:b/>
        </w:rPr>
      </w:pPr>
    </w:p>
    <w:p w14:paraId="6F25C7A7" w14:textId="77777777" w:rsidR="00176EE1" w:rsidRPr="003F11D9" w:rsidRDefault="00F57341" w:rsidP="00176EE1">
      <w:pPr>
        <w:pStyle w:val="ListParagraph"/>
        <w:numPr>
          <w:ilvl w:val="0"/>
          <w:numId w:val="1"/>
        </w:numPr>
        <w:rPr>
          <w:color w:val="FF0000"/>
        </w:rPr>
      </w:pPr>
      <w:r w:rsidRPr="003F11D9">
        <w:rPr>
          <w:color w:val="FF0000"/>
        </w:rPr>
        <w:t>Assuming</w:t>
      </w:r>
    </w:p>
    <w:p w14:paraId="1769328E" w14:textId="77777777" w:rsidR="00F57341" w:rsidRDefault="00F57341" w:rsidP="00F57341">
      <w:pPr>
        <w:pStyle w:val="ListParagraph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>char letter = ‘A’;</w:t>
      </w:r>
    </w:p>
    <w:p w14:paraId="39C51FD1" w14:textId="77777777" w:rsidR="00F57341" w:rsidRDefault="00F57341" w:rsidP="00F57341">
      <w:pPr>
        <w:pStyle w:val="ListParagraph"/>
        <w:rPr>
          <w:rFonts w:ascii="Lucida Console" w:hAnsi="Lucida Console"/>
          <w:b/>
        </w:rPr>
      </w:pPr>
    </w:p>
    <w:p w14:paraId="5A627189" w14:textId="77777777" w:rsidR="00F57341" w:rsidRDefault="00F57341" w:rsidP="00F57341">
      <w:pPr>
        <w:pStyle w:val="ListParagraph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 xml:space="preserve">while </w:t>
      </w:r>
      <w:proofErr w:type="gramStart"/>
      <w:r>
        <w:rPr>
          <w:rFonts w:ascii="Lucida Console" w:hAnsi="Lucida Console"/>
          <w:b/>
        </w:rPr>
        <w:t>( letter</w:t>
      </w:r>
      <w:proofErr w:type="gramEnd"/>
      <w:r>
        <w:rPr>
          <w:rFonts w:ascii="Lucida Console" w:hAnsi="Lucida Console"/>
          <w:b/>
        </w:rPr>
        <w:t xml:space="preserve"> &lt;= ‘</w:t>
      </w:r>
      <w:r w:rsidR="000F7369">
        <w:rPr>
          <w:rFonts w:ascii="Lucida Console" w:hAnsi="Lucida Console"/>
          <w:b/>
        </w:rPr>
        <w:t>F</w:t>
      </w:r>
      <w:r>
        <w:rPr>
          <w:rFonts w:ascii="Lucida Console" w:hAnsi="Lucida Console"/>
          <w:b/>
        </w:rPr>
        <w:t>’){</w:t>
      </w:r>
    </w:p>
    <w:p w14:paraId="0DAA8218" w14:textId="77777777" w:rsidR="00F57341" w:rsidRDefault="00F57341" w:rsidP="00F57341">
      <w:pPr>
        <w:pStyle w:val="ListParagraph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ab/>
      </w:r>
      <w:proofErr w:type="spellStart"/>
      <w:r>
        <w:rPr>
          <w:rFonts w:ascii="Lucida Console" w:hAnsi="Lucida Console"/>
          <w:b/>
        </w:rPr>
        <w:t>System.out.print</w:t>
      </w:r>
      <w:proofErr w:type="spellEnd"/>
      <w:proofErr w:type="gramStart"/>
      <w:r>
        <w:rPr>
          <w:rFonts w:ascii="Lucida Console" w:hAnsi="Lucida Console"/>
          <w:b/>
        </w:rPr>
        <w:t>( letter</w:t>
      </w:r>
      <w:proofErr w:type="gramEnd"/>
      <w:r>
        <w:rPr>
          <w:rFonts w:ascii="Lucida Console" w:hAnsi="Lucida Console"/>
          <w:b/>
        </w:rPr>
        <w:t xml:space="preserve"> + “ “);</w:t>
      </w:r>
    </w:p>
    <w:p w14:paraId="614D86B8" w14:textId="77777777" w:rsidR="00F57341" w:rsidRDefault="00F57341" w:rsidP="00F57341">
      <w:pPr>
        <w:pStyle w:val="ListParagraph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ab/>
        <w:t>letter++;</w:t>
      </w:r>
    </w:p>
    <w:p w14:paraId="76361CED" w14:textId="77777777" w:rsidR="00F57341" w:rsidRDefault="00F57341" w:rsidP="00F57341">
      <w:pPr>
        <w:pStyle w:val="ListParagraph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>}</w:t>
      </w:r>
    </w:p>
    <w:p w14:paraId="1500B95F" w14:textId="77777777" w:rsidR="00F57341" w:rsidRDefault="00F57341" w:rsidP="00F57341">
      <w:pPr>
        <w:pStyle w:val="ListParagraph"/>
        <w:rPr>
          <w:rFonts w:ascii="Lucida Console" w:hAnsi="Lucida Console"/>
          <w:b/>
        </w:rPr>
      </w:pPr>
      <w:proofErr w:type="spellStart"/>
      <w:r>
        <w:rPr>
          <w:rFonts w:ascii="Lucida Console" w:hAnsi="Lucida Console"/>
          <w:b/>
        </w:rPr>
        <w:t>System.out.println</w:t>
      </w:r>
      <w:proofErr w:type="spellEnd"/>
      <w:r>
        <w:rPr>
          <w:rFonts w:ascii="Lucida Console" w:hAnsi="Lucida Console"/>
          <w:b/>
        </w:rPr>
        <w:t>();</w:t>
      </w:r>
    </w:p>
    <w:p w14:paraId="57D41BFF" w14:textId="77777777" w:rsidR="00F57341" w:rsidRDefault="00F57341" w:rsidP="00F57341">
      <w:pPr>
        <w:pStyle w:val="ListParagraph"/>
        <w:rPr>
          <w:rFonts w:ascii="Lucida Console" w:hAnsi="Lucida Console"/>
          <w:b/>
        </w:rPr>
      </w:pPr>
    </w:p>
    <w:p w14:paraId="7F42DF19" w14:textId="7D286D64" w:rsidR="002B23A2" w:rsidRDefault="002B23A2">
      <w:pPr>
        <w:rPr>
          <w:rFonts w:ascii="Lucida Console" w:hAnsi="Lucida Console"/>
          <w:b/>
        </w:rPr>
      </w:pPr>
    </w:p>
    <w:p w14:paraId="4375BDA4" w14:textId="77777777" w:rsidR="002B23A2" w:rsidRPr="00F57341" w:rsidRDefault="002B23A2" w:rsidP="00F57341">
      <w:pPr>
        <w:pStyle w:val="ListParagraph"/>
        <w:rPr>
          <w:rFonts w:ascii="Lucida Console" w:hAnsi="Lucida Console"/>
          <w:b/>
        </w:rPr>
      </w:pPr>
    </w:p>
    <w:p w14:paraId="40B8BC36" w14:textId="77777777" w:rsidR="00275AC2" w:rsidRPr="00A23806" w:rsidRDefault="00275AC2" w:rsidP="00275AC2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A23806">
        <w:rPr>
          <w:b/>
          <w:color w:val="FF0000"/>
        </w:rPr>
        <w:t xml:space="preserve">Assuming that the user </w:t>
      </w:r>
      <w:proofErr w:type="gramStart"/>
      <w:r w:rsidRPr="00A23806">
        <w:rPr>
          <w:b/>
          <w:color w:val="FF0000"/>
        </w:rPr>
        <w:t xml:space="preserve">inputs  </w:t>
      </w:r>
      <w:r>
        <w:rPr>
          <w:b/>
          <w:color w:val="FF0000"/>
        </w:rPr>
        <w:t>2745</w:t>
      </w:r>
      <w:proofErr w:type="gramEnd"/>
    </w:p>
    <w:p w14:paraId="0A194D1F" w14:textId="77777777" w:rsidR="00275AC2" w:rsidRDefault="00275AC2" w:rsidP="00275AC2">
      <w:pPr>
        <w:pStyle w:val="ListParagraph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>int sum = 0, digit;</w:t>
      </w:r>
    </w:p>
    <w:p w14:paraId="07B04827" w14:textId="77777777" w:rsidR="00275AC2" w:rsidRDefault="00275AC2" w:rsidP="00275AC2">
      <w:pPr>
        <w:pStyle w:val="ListParagraph"/>
        <w:rPr>
          <w:rFonts w:ascii="Lucida Console" w:hAnsi="Lucida Console"/>
          <w:b/>
        </w:rPr>
      </w:pPr>
    </w:p>
    <w:p w14:paraId="10CCA1E4" w14:textId="77777777" w:rsidR="00275AC2" w:rsidRDefault="00275AC2" w:rsidP="00275AC2">
      <w:pPr>
        <w:pStyle w:val="ListParagraph"/>
        <w:rPr>
          <w:rFonts w:ascii="Lucida Console" w:hAnsi="Lucida Console"/>
          <w:b/>
        </w:rPr>
      </w:pPr>
      <w:r w:rsidRPr="00A229EF">
        <w:rPr>
          <w:rFonts w:ascii="Lucida Console" w:hAnsi="Lucida Console"/>
          <w:b/>
        </w:rPr>
        <w:t xml:space="preserve">Scanner in = new </w:t>
      </w:r>
      <w:proofErr w:type="gramStart"/>
      <w:r w:rsidRPr="00A229EF">
        <w:rPr>
          <w:rFonts w:ascii="Lucida Console" w:hAnsi="Lucida Console"/>
          <w:b/>
        </w:rPr>
        <w:t>Scanner(</w:t>
      </w:r>
      <w:proofErr w:type="gramEnd"/>
      <w:r w:rsidRPr="00A229EF">
        <w:rPr>
          <w:rFonts w:ascii="Lucida Console" w:hAnsi="Lucida Console"/>
          <w:b/>
        </w:rPr>
        <w:t>System.in);</w:t>
      </w:r>
    </w:p>
    <w:p w14:paraId="156B5144" w14:textId="77777777" w:rsidR="00275AC2" w:rsidRDefault="00275AC2" w:rsidP="00275AC2">
      <w:pPr>
        <w:pStyle w:val="ListParagraph"/>
        <w:rPr>
          <w:rFonts w:ascii="Lucida Console" w:hAnsi="Lucida Console"/>
          <w:b/>
        </w:rPr>
      </w:pPr>
      <w:proofErr w:type="spellStart"/>
      <w:r>
        <w:rPr>
          <w:rFonts w:ascii="Lucida Console" w:hAnsi="Lucida Console"/>
          <w:b/>
        </w:rPr>
        <w:t>System.out.println</w:t>
      </w:r>
      <w:proofErr w:type="spellEnd"/>
      <w:r>
        <w:rPr>
          <w:rFonts w:ascii="Lucida Console" w:hAnsi="Lucida Console"/>
          <w:b/>
        </w:rPr>
        <w:t>(“Please input an integer &gt; 0);</w:t>
      </w:r>
    </w:p>
    <w:p w14:paraId="51196256" w14:textId="77777777" w:rsidR="00275AC2" w:rsidRDefault="00275AC2" w:rsidP="00275AC2">
      <w:pPr>
        <w:pStyle w:val="ListParagraph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 xml:space="preserve">int num = </w:t>
      </w:r>
      <w:proofErr w:type="spellStart"/>
      <w:proofErr w:type="gramStart"/>
      <w:r>
        <w:rPr>
          <w:rFonts w:ascii="Lucida Console" w:hAnsi="Lucida Console"/>
          <w:b/>
        </w:rPr>
        <w:t>in.nextInt</w:t>
      </w:r>
      <w:proofErr w:type="spellEnd"/>
      <w:proofErr w:type="gramEnd"/>
      <w:r>
        <w:rPr>
          <w:rFonts w:ascii="Lucida Console" w:hAnsi="Lucida Console"/>
          <w:b/>
        </w:rPr>
        <w:t>();</w:t>
      </w:r>
    </w:p>
    <w:p w14:paraId="55DE65C4" w14:textId="77777777" w:rsidR="00275AC2" w:rsidRDefault="00275AC2" w:rsidP="00275AC2">
      <w:pPr>
        <w:pStyle w:val="ListParagraph"/>
        <w:rPr>
          <w:rFonts w:ascii="Lucida Console" w:hAnsi="Lucida Console"/>
          <w:b/>
        </w:rPr>
      </w:pPr>
    </w:p>
    <w:p w14:paraId="4FF2F8F4" w14:textId="77777777" w:rsidR="00275AC2" w:rsidRDefault="00275AC2" w:rsidP="00275AC2">
      <w:pPr>
        <w:pStyle w:val="ListParagraph"/>
        <w:rPr>
          <w:rFonts w:ascii="Lucida Console" w:hAnsi="Lucida Console"/>
          <w:b/>
        </w:rPr>
      </w:pPr>
    </w:p>
    <w:p w14:paraId="37457FEF" w14:textId="77777777" w:rsidR="00275AC2" w:rsidRDefault="00275AC2" w:rsidP="00275AC2">
      <w:pPr>
        <w:pStyle w:val="ListParagraph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 xml:space="preserve">while (num &gt; </w:t>
      </w:r>
      <w:proofErr w:type="gramStart"/>
      <w:r>
        <w:rPr>
          <w:rFonts w:ascii="Lucida Console" w:hAnsi="Lucida Console"/>
          <w:b/>
        </w:rPr>
        <w:t>0){</w:t>
      </w:r>
      <w:proofErr w:type="gramEnd"/>
    </w:p>
    <w:p w14:paraId="0049BEC2" w14:textId="77777777" w:rsidR="00275AC2" w:rsidRDefault="00275AC2" w:rsidP="00275AC2">
      <w:pPr>
        <w:pStyle w:val="ListParagraph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ab/>
        <w:t>digit = num % 5;</w:t>
      </w:r>
    </w:p>
    <w:p w14:paraId="2827BE2B" w14:textId="77777777" w:rsidR="00275AC2" w:rsidRDefault="00275AC2" w:rsidP="00275AC2">
      <w:pPr>
        <w:pStyle w:val="ListParagraph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ab/>
      </w:r>
      <w:proofErr w:type="spellStart"/>
      <w:r>
        <w:rPr>
          <w:rFonts w:ascii="Lucida Console" w:hAnsi="Lucida Console"/>
          <w:b/>
        </w:rPr>
        <w:t>System.out.println</w:t>
      </w:r>
      <w:proofErr w:type="spellEnd"/>
      <w:proofErr w:type="gramStart"/>
      <w:r>
        <w:rPr>
          <w:rFonts w:ascii="Lucida Console" w:hAnsi="Lucida Console"/>
          <w:b/>
        </w:rPr>
        <w:t>( digit</w:t>
      </w:r>
      <w:proofErr w:type="gramEnd"/>
      <w:r>
        <w:rPr>
          <w:rFonts w:ascii="Lucida Console" w:hAnsi="Lucida Console"/>
          <w:b/>
        </w:rPr>
        <w:t xml:space="preserve"> );</w:t>
      </w:r>
    </w:p>
    <w:p w14:paraId="17B7391D" w14:textId="77777777" w:rsidR="00275AC2" w:rsidRDefault="00275AC2" w:rsidP="00275AC2">
      <w:pPr>
        <w:pStyle w:val="ListParagraph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ab/>
        <w:t>sum += digit;</w:t>
      </w:r>
    </w:p>
    <w:p w14:paraId="6B16C5F4" w14:textId="77777777" w:rsidR="00275AC2" w:rsidRDefault="00275AC2" w:rsidP="00275AC2">
      <w:pPr>
        <w:pStyle w:val="ListParagraph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ab/>
        <w:t>num = num / 5;</w:t>
      </w:r>
    </w:p>
    <w:p w14:paraId="63B51939" w14:textId="77777777" w:rsidR="00275AC2" w:rsidRDefault="00275AC2" w:rsidP="00275AC2">
      <w:pPr>
        <w:pStyle w:val="ListParagraph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>}</w:t>
      </w:r>
    </w:p>
    <w:p w14:paraId="35959C04" w14:textId="77777777" w:rsidR="00275AC2" w:rsidRPr="00A229EF" w:rsidRDefault="00275AC2" w:rsidP="00275AC2">
      <w:pPr>
        <w:pStyle w:val="ListParagraph"/>
        <w:rPr>
          <w:rFonts w:ascii="Lucida Console" w:hAnsi="Lucida Console"/>
          <w:b/>
        </w:rPr>
      </w:pPr>
      <w:proofErr w:type="spellStart"/>
      <w:r>
        <w:rPr>
          <w:rFonts w:ascii="Lucida Console" w:hAnsi="Lucida Console"/>
          <w:b/>
        </w:rPr>
        <w:t>System.out.println</w:t>
      </w:r>
      <w:proofErr w:type="spellEnd"/>
      <w:proofErr w:type="gramStart"/>
      <w:r>
        <w:rPr>
          <w:rFonts w:ascii="Lucida Console" w:hAnsi="Lucida Console"/>
          <w:b/>
        </w:rPr>
        <w:t>( sum</w:t>
      </w:r>
      <w:proofErr w:type="gramEnd"/>
      <w:r>
        <w:rPr>
          <w:rFonts w:ascii="Lucida Console" w:hAnsi="Lucida Console"/>
          <w:b/>
        </w:rPr>
        <w:t xml:space="preserve"> );</w:t>
      </w:r>
    </w:p>
    <w:p w14:paraId="6083F0C6" w14:textId="77777777" w:rsidR="00275AC2" w:rsidRDefault="00275AC2" w:rsidP="00275AC2">
      <w:pPr>
        <w:ind w:left="360"/>
      </w:pPr>
    </w:p>
    <w:p w14:paraId="0CE468FB" w14:textId="77777777" w:rsidR="00275AC2" w:rsidRDefault="00275AC2">
      <w:r>
        <w:br w:type="page"/>
      </w:r>
    </w:p>
    <w:p w14:paraId="329CF598" w14:textId="77777777" w:rsidR="00275AC2" w:rsidRPr="00B62130" w:rsidRDefault="00275AC2" w:rsidP="00275AC2">
      <w:pPr>
        <w:spacing w:after="0"/>
        <w:ind w:left="720"/>
        <w:rPr>
          <w:b/>
        </w:rPr>
      </w:pPr>
    </w:p>
    <w:p w14:paraId="4A8693F9" w14:textId="11B5D627" w:rsidR="00275AC2" w:rsidRPr="00275AC2" w:rsidRDefault="00275AC2" w:rsidP="00275AC2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275AC2">
        <w:rPr>
          <w:b/>
          <w:color w:val="FF0000"/>
        </w:rPr>
        <w:t xml:space="preserve">What is the output of the following main program and </w:t>
      </w:r>
      <w:proofErr w:type="gramStart"/>
      <w:r w:rsidRPr="00275AC2">
        <w:rPr>
          <w:b/>
          <w:color w:val="FF0000"/>
        </w:rPr>
        <w:t>methods</w:t>
      </w:r>
      <w:r>
        <w:rPr>
          <w:b/>
          <w:color w:val="FF0000"/>
        </w:rPr>
        <w:t>.</w:t>
      </w:r>
      <w:proofErr w:type="gramEnd"/>
      <w:r>
        <w:rPr>
          <w:b/>
          <w:color w:val="FF0000"/>
        </w:rPr>
        <w:t xml:space="preserve">  EXPLAIN WHY with a TRACE TABLE</w:t>
      </w:r>
      <w:r w:rsidRPr="00275AC2">
        <w:rPr>
          <w:b/>
          <w:color w:val="FF0000"/>
        </w:rPr>
        <w:t>:</w:t>
      </w:r>
    </w:p>
    <w:p w14:paraId="27E78370" w14:textId="77777777" w:rsidR="00275AC2" w:rsidRPr="00582CA7" w:rsidRDefault="00275AC2" w:rsidP="00275AC2">
      <w:pPr>
        <w:spacing w:after="0"/>
        <w:ind w:left="720"/>
        <w:rPr>
          <w:b/>
          <w:sz w:val="20"/>
          <w:szCs w:val="20"/>
        </w:rPr>
      </w:pPr>
      <w:r w:rsidRPr="00582CA7">
        <w:rPr>
          <w:b/>
          <w:sz w:val="20"/>
          <w:szCs w:val="20"/>
        </w:rPr>
        <w:t xml:space="preserve">public static void </w:t>
      </w:r>
      <w:proofErr w:type="gramStart"/>
      <w:r w:rsidRPr="00582CA7">
        <w:rPr>
          <w:b/>
          <w:sz w:val="20"/>
          <w:szCs w:val="20"/>
        </w:rPr>
        <w:t>main(</w:t>
      </w:r>
      <w:proofErr w:type="gramEnd"/>
      <w:r w:rsidRPr="00582CA7">
        <w:rPr>
          <w:b/>
          <w:sz w:val="20"/>
          <w:szCs w:val="20"/>
        </w:rPr>
        <w:t xml:space="preserve">String[] </w:t>
      </w:r>
      <w:proofErr w:type="spellStart"/>
      <w:r w:rsidRPr="00582CA7">
        <w:rPr>
          <w:b/>
          <w:sz w:val="20"/>
          <w:szCs w:val="20"/>
        </w:rPr>
        <w:t>args</w:t>
      </w:r>
      <w:proofErr w:type="spellEnd"/>
      <w:r w:rsidRPr="00582CA7">
        <w:rPr>
          <w:b/>
          <w:sz w:val="20"/>
          <w:szCs w:val="20"/>
        </w:rPr>
        <w:t>){</w:t>
      </w:r>
    </w:p>
    <w:p w14:paraId="77AA1A34" w14:textId="77777777" w:rsidR="00275AC2" w:rsidRPr="00582CA7" w:rsidRDefault="00275AC2" w:rsidP="00275AC2">
      <w:pPr>
        <w:spacing w:after="0"/>
        <w:ind w:left="720"/>
        <w:rPr>
          <w:b/>
          <w:sz w:val="20"/>
          <w:szCs w:val="20"/>
        </w:rPr>
      </w:pPr>
      <w:r w:rsidRPr="00582CA7">
        <w:rPr>
          <w:b/>
          <w:sz w:val="20"/>
          <w:szCs w:val="20"/>
        </w:rPr>
        <w:t xml:space="preserve">  int x, y;</w:t>
      </w:r>
    </w:p>
    <w:p w14:paraId="53BC37C6" w14:textId="77777777" w:rsidR="00275AC2" w:rsidRPr="00582CA7" w:rsidRDefault="00275AC2" w:rsidP="00275AC2">
      <w:pPr>
        <w:spacing w:after="0"/>
        <w:ind w:left="720"/>
        <w:rPr>
          <w:b/>
          <w:sz w:val="20"/>
          <w:szCs w:val="20"/>
        </w:rPr>
      </w:pPr>
    </w:p>
    <w:p w14:paraId="76B47C92" w14:textId="77777777" w:rsidR="00275AC2" w:rsidRPr="00582CA7" w:rsidRDefault="00275AC2" w:rsidP="00275AC2">
      <w:pPr>
        <w:spacing w:after="0"/>
        <w:ind w:left="720"/>
        <w:rPr>
          <w:b/>
          <w:sz w:val="20"/>
          <w:szCs w:val="20"/>
        </w:rPr>
      </w:pPr>
      <w:r w:rsidRPr="00582CA7">
        <w:rPr>
          <w:b/>
          <w:sz w:val="20"/>
          <w:szCs w:val="20"/>
        </w:rPr>
        <w:tab/>
        <w:t>x = 10;</w:t>
      </w:r>
    </w:p>
    <w:p w14:paraId="051BDE7C" w14:textId="77777777" w:rsidR="00275AC2" w:rsidRPr="00582CA7" w:rsidRDefault="00275AC2" w:rsidP="00275AC2">
      <w:pPr>
        <w:spacing w:after="0"/>
        <w:ind w:left="720"/>
        <w:rPr>
          <w:b/>
          <w:sz w:val="20"/>
          <w:szCs w:val="20"/>
        </w:rPr>
      </w:pPr>
      <w:r w:rsidRPr="00582CA7">
        <w:rPr>
          <w:b/>
          <w:sz w:val="20"/>
          <w:szCs w:val="20"/>
        </w:rPr>
        <w:tab/>
      </w:r>
      <w:proofErr w:type="spellStart"/>
      <w:r w:rsidRPr="00582CA7">
        <w:rPr>
          <w:b/>
          <w:sz w:val="20"/>
          <w:szCs w:val="20"/>
        </w:rPr>
        <w:t>System.out.println</w:t>
      </w:r>
      <w:proofErr w:type="spellEnd"/>
      <w:r w:rsidRPr="00582CA7">
        <w:rPr>
          <w:b/>
          <w:sz w:val="20"/>
          <w:szCs w:val="20"/>
        </w:rPr>
        <w:t>(secret(x));</w:t>
      </w:r>
    </w:p>
    <w:p w14:paraId="1932EED3" w14:textId="77777777" w:rsidR="00275AC2" w:rsidRPr="00582CA7" w:rsidRDefault="00275AC2" w:rsidP="00275AC2">
      <w:pPr>
        <w:spacing w:after="0"/>
        <w:ind w:left="720"/>
        <w:rPr>
          <w:b/>
          <w:sz w:val="20"/>
          <w:szCs w:val="20"/>
        </w:rPr>
      </w:pPr>
    </w:p>
    <w:p w14:paraId="5200DBD5" w14:textId="77777777" w:rsidR="00275AC2" w:rsidRPr="00582CA7" w:rsidRDefault="00275AC2" w:rsidP="00275AC2">
      <w:pPr>
        <w:spacing w:after="0"/>
        <w:ind w:left="720"/>
        <w:rPr>
          <w:b/>
          <w:sz w:val="20"/>
          <w:szCs w:val="20"/>
        </w:rPr>
      </w:pPr>
      <w:r w:rsidRPr="00582CA7">
        <w:rPr>
          <w:b/>
          <w:sz w:val="20"/>
          <w:szCs w:val="20"/>
        </w:rPr>
        <w:t xml:space="preserve">       </w:t>
      </w:r>
      <w:r w:rsidRPr="00582CA7">
        <w:rPr>
          <w:b/>
          <w:sz w:val="20"/>
          <w:szCs w:val="20"/>
        </w:rPr>
        <w:tab/>
        <w:t>x = 5;</w:t>
      </w:r>
    </w:p>
    <w:p w14:paraId="05FE69A7" w14:textId="77777777" w:rsidR="00275AC2" w:rsidRPr="00582CA7" w:rsidRDefault="00275AC2" w:rsidP="00275AC2">
      <w:pPr>
        <w:spacing w:after="0"/>
        <w:ind w:left="720"/>
        <w:rPr>
          <w:b/>
          <w:sz w:val="20"/>
          <w:szCs w:val="20"/>
        </w:rPr>
      </w:pPr>
      <w:r w:rsidRPr="00582CA7">
        <w:rPr>
          <w:b/>
          <w:sz w:val="20"/>
          <w:szCs w:val="20"/>
        </w:rPr>
        <w:tab/>
        <w:t>y = 8;</w:t>
      </w:r>
    </w:p>
    <w:p w14:paraId="0C27D508" w14:textId="77777777" w:rsidR="00275AC2" w:rsidRPr="00582CA7" w:rsidRDefault="00275AC2" w:rsidP="00275AC2">
      <w:pPr>
        <w:spacing w:after="0"/>
        <w:ind w:left="720"/>
        <w:rPr>
          <w:b/>
          <w:sz w:val="20"/>
          <w:szCs w:val="20"/>
        </w:rPr>
      </w:pPr>
      <w:r w:rsidRPr="00582CA7">
        <w:rPr>
          <w:b/>
          <w:sz w:val="20"/>
          <w:szCs w:val="20"/>
        </w:rPr>
        <w:tab/>
      </w:r>
      <w:proofErr w:type="spellStart"/>
      <w:r w:rsidRPr="00582CA7">
        <w:rPr>
          <w:b/>
          <w:sz w:val="20"/>
          <w:szCs w:val="20"/>
        </w:rPr>
        <w:t>System.out.println</w:t>
      </w:r>
      <w:proofErr w:type="spellEnd"/>
      <w:proofErr w:type="gramStart"/>
      <w:r w:rsidRPr="00582CA7">
        <w:rPr>
          <w:b/>
          <w:sz w:val="20"/>
          <w:szCs w:val="20"/>
        </w:rPr>
        <w:t>( another</w:t>
      </w:r>
      <w:proofErr w:type="gramEnd"/>
      <w:r w:rsidRPr="00582CA7">
        <w:rPr>
          <w:b/>
          <w:sz w:val="20"/>
          <w:szCs w:val="20"/>
        </w:rPr>
        <w:t>(</w:t>
      </w:r>
      <w:proofErr w:type="spellStart"/>
      <w:r w:rsidRPr="00582CA7">
        <w:rPr>
          <w:b/>
          <w:sz w:val="20"/>
          <w:szCs w:val="20"/>
        </w:rPr>
        <w:t>x,y</w:t>
      </w:r>
      <w:proofErr w:type="spellEnd"/>
      <w:r w:rsidRPr="00582CA7">
        <w:rPr>
          <w:b/>
          <w:sz w:val="20"/>
          <w:szCs w:val="20"/>
        </w:rPr>
        <w:t>));</w:t>
      </w:r>
    </w:p>
    <w:p w14:paraId="6F245192" w14:textId="77777777" w:rsidR="00275AC2" w:rsidRPr="00582CA7" w:rsidRDefault="00275AC2" w:rsidP="00275AC2">
      <w:pPr>
        <w:spacing w:after="0"/>
        <w:ind w:left="720"/>
        <w:rPr>
          <w:b/>
          <w:sz w:val="20"/>
          <w:szCs w:val="20"/>
        </w:rPr>
      </w:pPr>
      <w:r w:rsidRPr="00582CA7">
        <w:rPr>
          <w:b/>
          <w:sz w:val="20"/>
          <w:szCs w:val="20"/>
        </w:rPr>
        <w:t>}// end main</w:t>
      </w:r>
    </w:p>
    <w:p w14:paraId="5F5A3AAF" w14:textId="77777777" w:rsidR="00275AC2" w:rsidRPr="00582CA7" w:rsidRDefault="00275AC2" w:rsidP="00275AC2">
      <w:pPr>
        <w:spacing w:after="0"/>
        <w:ind w:left="720"/>
        <w:rPr>
          <w:b/>
          <w:sz w:val="20"/>
          <w:szCs w:val="20"/>
        </w:rPr>
      </w:pPr>
    </w:p>
    <w:p w14:paraId="238A341A" w14:textId="77777777" w:rsidR="00275AC2" w:rsidRPr="00582CA7" w:rsidRDefault="00275AC2" w:rsidP="00275AC2">
      <w:pPr>
        <w:spacing w:after="0"/>
        <w:ind w:left="720"/>
        <w:rPr>
          <w:b/>
          <w:sz w:val="20"/>
          <w:szCs w:val="20"/>
        </w:rPr>
      </w:pPr>
      <w:r w:rsidRPr="00582CA7">
        <w:rPr>
          <w:b/>
          <w:sz w:val="20"/>
          <w:szCs w:val="20"/>
        </w:rPr>
        <w:t xml:space="preserve">public static int </w:t>
      </w:r>
      <w:proofErr w:type="gramStart"/>
      <w:r w:rsidRPr="00582CA7">
        <w:rPr>
          <w:b/>
          <w:sz w:val="20"/>
          <w:szCs w:val="20"/>
        </w:rPr>
        <w:t>secret( int</w:t>
      </w:r>
      <w:proofErr w:type="gramEnd"/>
      <w:r w:rsidRPr="00582CA7">
        <w:rPr>
          <w:b/>
          <w:sz w:val="20"/>
          <w:szCs w:val="20"/>
        </w:rPr>
        <w:t xml:space="preserve"> x ){</w:t>
      </w:r>
    </w:p>
    <w:p w14:paraId="07FD8BD6" w14:textId="77777777" w:rsidR="00275AC2" w:rsidRPr="00582CA7" w:rsidRDefault="00275AC2" w:rsidP="00275AC2">
      <w:pPr>
        <w:spacing w:after="0"/>
        <w:ind w:left="720"/>
        <w:rPr>
          <w:b/>
          <w:sz w:val="20"/>
          <w:szCs w:val="20"/>
        </w:rPr>
      </w:pPr>
      <w:r w:rsidRPr="00582CA7">
        <w:rPr>
          <w:b/>
          <w:sz w:val="20"/>
          <w:szCs w:val="20"/>
        </w:rPr>
        <w:tab/>
        <w:t xml:space="preserve">int </w:t>
      </w:r>
      <w:proofErr w:type="spellStart"/>
      <w:proofErr w:type="gramStart"/>
      <w:r w:rsidRPr="00582CA7">
        <w:rPr>
          <w:b/>
          <w:sz w:val="20"/>
          <w:szCs w:val="20"/>
        </w:rPr>
        <w:t>i</w:t>
      </w:r>
      <w:proofErr w:type="spellEnd"/>
      <w:r w:rsidRPr="00582CA7">
        <w:rPr>
          <w:b/>
          <w:sz w:val="20"/>
          <w:szCs w:val="20"/>
        </w:rPr>
        <w:t xml:space="preserve"> ,</w:t>
      </w:r>
      <w:proofErr w:type="gramEnd"/>
      <w:r w:rsidRPr="00582CA7">
        <w:rPr>
          <w:b/>
          <w:sz w:val="20"/>
          <w:szCs w:val="20"/>
        </w:rPr>
        <w:t xml:space="preserve"> j;</w:t>
      </w:r>
    </w:p>
    <w:p w14:paraId="24EA41AC" w14:textId="77777777" w:rsidR="00275AC2" w:rsidRPr="00582CA7" w:rsidRDefault="00275AC2" w:rsidP="00275AC2">
      <w:pPr>
        <w:spacing w:after="0"/>
        <w:ind w:left="720"/>
        <w:rPr>
          <w:b/>
          <w:sz w:val="20"/>
          <w:szCs w:val="20"/>
        </w:rPr>
      </w:pPr>
      <w:r w:rsidRPr="00582CA7">
        <w:rPr>
          <w:b/>
          <w:sz w:val="20"/>
          <w:szCs w:val="20"/>
        </w:rPr>
        <w:tab/>
      </w:r>
      <w:proofErr w:type="spellStart"/>
      <w:r w:rsidRPr="00582CA7">
        <w:rPr>
          <w:b/>
          <w:sz w:val="20"/>
          <w:szCs w:val="20"/>
        </w:rPr>
        <w:t>i</w:t>
      </w:r>
      <w:proofErr w:type="spellEnd"/>
      <w:r w:rsidRPr="00582CA7">
        <w:rPr>
          <w:b/>
          <w:sz w:val="20"/>
          <w:szCs w:val="20"/>
        </w:rPr>
        <w:t xml:space="preserve"> = 2 * x;</w:t>
      </w:r>
    </w:p>
    <w:p w14:paraId="49E62E6A" w14:textId="77777777" w:rsidR="00275AC2" w:rsidRPr="00582CA7" w:rsidRDefault="00275AC2" w:rsidP="00275AC2">
      <w:pPr>
        <w:spacing w:after="0"/>
        <w:ind w:left="720"/>
        <w:rPr>
          <w:b/>
          <w:sz w:val="20"/>
          <w:szCs w:val="20"/>
        </w:rPr>
      </w:pPr>
    </w:p>
    <w:p w14:paraId="1E8F6490" w14:textId="77777777" w:rsidR="00275AC2" w:rsidRPr="00582CA7" w:rsidRDefault="00275AC2" w:rsidP="00275AC2">
      <w:pPr>
        <w:spacing w:after="0"/>
        <w:ind w:left="720"/>
        <w:rPr>
          <w:b/>
          <w:sz w:val="20"/>
          <w:szCs w:val="20"/>
        </w:rPr>
      </w:pPr>
      <w:r w:rsidRPr="00582CA7">
        <w:rPr>
          <w:b/>
          <w:sz w:val="20"/>
          <w:szCs w:val="20"/>
        </w:rPr>
        <w:tab/>
        <w:t>if (</w:t>
      </w:r>
      <w:proofErr w:type="spellStart"/>
      <w:r w:rsidRPr="00582CA7">
        <w:rPr>
          <w:b/>
          <w:sz w:val="20"/>
          <w:szCs w:val="20"/>
        </w:rPr>
        <w:t>i</w:t>
      </w:r>
      <w:proofErr w:type="spellEnd"/>
      <w:r w:rsidRPr="00582CA7">
        <w:rPr>
          <w:b/>
          <w:sz w:val="20"/>
          <w:szCs w:val="20"/>
        </w:rPr>
        <w:t xml:space="preserve"> &gt; 10)</w:t>
      </w:r>
    </w:p>
    <w:p w14:paraId="7E11A9CC" w14:textId="77777777" w:rsidR="00275AC2" w:rsidRPr="00582CA7" w:rsidRDefault="00275AC2" w:rsidP="00275AC2">
      <w:pPr>
        <w:spacing w:after="0"/>
        <w:ind w:left="720"/>
        <w:rPr>
          <w:b/>
          <w:sz w:val="20"/>
          <w:szCs w:val="20"/>
        </w:rPr>
      </w:pPr>
      <w:r w:rsidRPr="00582CA7">
        <w:rPr>
          <w:b/>
          <w:sz w:val="20"/>
          <w:szCs w:val="20"/>
        </w:rPr>
        <w:tab/>
      </w:r>
      <w:r w:rsidRPr="00582CA7">
        <w:rPr>
          <w:b/>
          <w:sz w:val="20"/>
          <w:szCs w:val="20"/>
        </w:rPr>
        <w:tab/>
        <w:t>j = x / 2;</w:t>
      </w:r>
    </w:p>
    <w:p w14:paraId="06ABEDE0" w14:textId="77777777" w:rsidR="00275AC2" w:rsidRPr="00582CA7" w:rsidRDefault="00275AC2" w:rsidP="00275AC2">
      <w:pPr>
        <w:spacing w:after="0"/>
        <w:ind w:left="720"/>
        <w:rPr>
          <w:b/>
          <w:sz w:val="20"/>
          <w:szCs w:val="20"/>
        </w:rPr>
      </w:pPr>
      <w:r w:rsidRPr="00582CA7">
        <w:rPr>
          <w:b/>
          <w:sz w:val="20"/>
          <w:szCs w:val="20"/>
        </w:rPr>
        <w:tab/>
        <w:t>else</w:t>
      </w:r>
    </w:p>
    <w:p w14:paraId="0CD15A1C" w14:textId="77777777" w:rsidR="00275AC2" w:rsidRPr="00582CA7" w:rsidRDefault="00275AC2" w:rsidP="00275AC2">
      <w:pPr>
        <w:spacing w:after="0"/>
        <w:ind w:left="720"/>
        <w:rPr>
          <w:b/>
          <w:sz w:val="20"/>
          <w:szCs w:val="20"/>
        </w:rPr>
      </w:pPr>
      <w:r w:rsidRPr="00582CA7">
        <w:rPr>
          <w:b/>
          <w:sz w:val="20"/>
          <w:szCs w:val="20"/>
        </w:rPr>
        <w:tab/>
      </w:r>
      <w:r w:rsidRPr="00582CA7">
        <w:rPr>
          <w:b/>
          <w:sz w:val="20"/>
          <w:szCs w:val="20"/>
        </w:rPr>
        <w:tab/>
        <w:t>j = x / 3;</w:t>
      </w:r>
    </w:p>
    <w:p w14:paraId="567A8C55" w14:textId="77777777" w:rsidR="00275AC2" w:rsidRPr="00582CA7" w:rsidRDefault="00275AC2" w:rsidP="00275AC2">
      <w:pPr>
        <w:spacing w:after="0"/>
        <w:ind w:left="720"/>
        <w:rPr>
          <w:b/>
          <w:sz w:val="20"/>
          <w:szCs w:val="20"/>
        </w:rPr>
      </w:pPr>
    </w:p>
    <w:p w14:paraId="36668081" w14:textId="77777777" w:rsidR="00275AC2" w:rsidRPr="00582CA7" w:rsidRDefault="00275AC2" w:rsidP="00275AC2">
      <w:pPr>
        <w:spacing w:after="0"/>
        <w:ind w:left="720"/>
        <w:rPr>
          <w:b/>
          <w:sz w:val="20"/>
          <w:szCs w:val="20"/>
        </w:rPr>
      </w:pPr>
      <w:r w:rsidRPr="00582CA7">
        <w:rPr>
          <w:b/>
          <w:sz w:val="20"/>
          <w:szCs w:val="20"/>
        </w:rPr>
        <w:t>return j-1;</w:t>
      </w:r>
    </w:p>
    <w:p w14:paraId="155CB6B9" w14:textId="77777777" w:rsidR="00275AC2" w:rsidRPr="00582CA7" w:rsidRDefault="00275AC2" w:rsidP="00275AC2">
      <w:pPr>
        <w:spacing w:after="0"/>
        <w:ind w:left="720"/>
        <w:rPr>
          <w:b/>
          <w:sz w:val="20"/>
          <w:szCs w:val="20"/>
        </w:rPr>
      </w:pPr>
      <w:r w:rsidRPr="00582CA7">
        <w:rPr>
          <w:b/>
          <w:sz w:val="20"/>
          <w:szCs w:val="20"/>
        </w:rPr>
        <w:t>}// end secret</w:t>
      </w:r>
    </w:p>
    <w:p w14:paraId="20DA933A" w14:textId="77777777" w:rsidR="00275AC2" w:rsidRPr="00582CA7" w:rsidRDefault="00275AC2" w:rsidP="00275AC2">
      <w:pPr>
        <w:spacing w:after="0"/>
        <w:ind w:left="720"/>
        <w:rPr>
          <w:b/>
          <w:sz w:val="20"/>
          <w:szCs w:val="20"/>
        </w:rPr>
      </w:pPr>
    </w:p>
    <w:p w14:paraId="7C4EDE80" w14:textId="77777777" w:rsidR="00275AC2" w:rsidRPr="00582CA7" w:rsidRDefault="00275AC2" w:rsidP="00275AC2">
      <w:pPr>
        <w:spacing w:after="0"/>
        <w:ind w:left="720"/>
        <w:rPr>
          <w:b/>
          <w:sz w:val="20"/>
          <w:szCs w:val="20"/>
        </w:rPr>
      </w:pPr>
      <w:r w:rsidRPr="00582CA7">
        <w:rPr>
          <w:b/>
          <w:sz w:val="20"/>
          <w:szCs w:val="20"/>
        </w:rPr>
        <w:t xml:space="preserve">public static int </w:t>
      </w:r>
      <w:proofErr w:type="gramStart"/>
      <w:r w:rsidRPr="00582CA7">
        <w:rPr>
          <w:b/>
          <w:sz w:val="20"/>
          <w:szCs w:val="20"/>
        </w:rPr>
        <w:t>another  (</w:t>
      </w:r>
      <w:proofErr w:type="gramEnd"/>
      <w:r w:rsidRPr="00582CA7">
        <w:rPr>
          <w:b/>
          <w:sz w:val="20"/>
          <w:szCs w:val="20"/>
        </w:rPr>
        <w:t xml:space="preserve"> int a,  int b){</w:t>
      </w:r>
    </w:p>
    <w:p w14:paraId="78BACACF" w14:textId="77777777" w:rsidR="00275AC2" w:rsidRPr="00582CA7" w:rsidRDefault="00275AC2" w:rsidP="00275AC2">
      <w:pPr>
        <w:spacing w:after="0"/>
        <w:ind w:left="720"/>
        <w:rPr>
          <w:b/>
          <w:sz w:val="20"/>
          <w:szCs w:val="20"/>
        </w:rPr>
      </w:pPr>
      <w:r w:rsidRPr="00582CA7">
        <w:rPr>
          <w:b/>
          <w:sz w:val="20"/>
          <w:szCs w:val="20"/>
        </w:rPr>
        <w:tab/>
      </w:r>
      <w:proofErr w:type="gramStart"/>
      <w:r w:rsidRPr="00582CA7">
        <w:rPr>
          <w:b/>
          <w:sz w:val="20"/>
          <w:szCs w:val="20"/>
        </w:rPr>
        <w:t xml:space="preserve">int  </w:t>
      </w:r>
      <w:proofErr w:type="spellStart"/>
      <w:r w:rsidRPr="00582CA7">
        <w:rPr>
          <w:b/>
          <w:sz w:val="20"/>
          <w:szCs w:val="20"/>
        </w:rPr>
        <w:t>i</w:t>
      </w:r>
      <w:proofErr w:type="spellEnd"/>
      <w:proofErr w:type="gramEnd"/>
      <w:r w:rsidRPr="00582CA7">
        <w:rPr>
          <w:b/>
          <w:sz w:val="20"/>
          <w:szCs w:val="20"/>
        </w:rPr>
        <w:t>, j;</w:t>
      </w:r>
    </w:p>
    <w:p w14:paraId="31036036" w14:textId="77777777" w:rsidR="00275AC2" w:rsidRPr="00582CA7" w:rsidRDefault="00275AC2" w:rsidP="00275AC2">
      <w:pPr>
        <w:spacing w:after="0"/>
        <w:ind w:left="720"/>
        <w:rPr>
          <w:b/>
          <w:sz w:val="20"/>
          <w:szCs w:val="20"/>
        </w:rPr>
      </w:pPr>
    </w:p>
    <w:p w14:paraId="698EB894" w14:textId="77777777" w:rsidR="00275AC2" w:rsidRPr="00582CA7" w:rsidRDefault="00275AC2" w:rsidP="00275AC2">
      <w:pPr>
        <w:spacing w:after="0"/>
        <w:ind w:left="720"/>
        <w:rPr>
          <w:b/>
          <w:sz w:val="20"/>
          <w:szCs w:val="20"/>
        </w:rPr>
      </w:pPr>
      <w:r w:rsidRPr="00582CA7">
        <w:rPr>
          <w:b/>
          <w:sz w:val="20"/>
          <w:szCs w:val="20"/>
        </w:rPr>
        <w:tab/>
        <w:t>j = 0;</w:t>
      </w:r>
    </w:p>
    <w:p w14:paraId="234BF21D" w14:textId="77777777" w:rsidR="00275AC2" w:rsidRPr="00582CA7" w:rsidRDefault="00275AC2" w:rsidP="00275AC2">
      <w:pPr>
        <w:spacing w:after="0"/>
        <w:ind w:left="720"/>
        <w:rPr>
          <w:b/>
          <w:sz w:val="20"/>
          <w:szCs w:val="20"/>
        </w:rPr>
      </w:pPr>
      <w:r w:rsidRPr="00582CA7">
        <w:rPr>
          <w:b/>
          <w:sz w:val="20"/>
          <w:szCs w:val="20"/>
        </w:rPr>
        <w:tab/>
        <w:t>for (</w:t>
      </w:r>
      <w:proofErr w:type="spellStart"/>
      <w:r w:rsidRPr="00582CA7">
        <w:rPr>
          <w:b/>
          <w:sz w:val="20"/>
          <w:szCs w:val="20"/>
        </w:rPr>
        <w:t>i</w:t>
      </w:r>
      <w:proofErr w:type="spellEnd"/>
      <w:r w:rsidRPr="00582CA7">
        <w:rPr>
          <w:b/>
          <w:sz w:val="20"/>
          <w:szCs w:val="20"/>
        </w:rPr>
        <w:t xml:space="preserve"> = a; </w:t>
      </w:r>
      <w:proofErr w:type="spellStart"/>
      <w:r w:rsidRPr="00582CA7">
        <w:rPr>
          <w:b/>
          <w:sz w:val="20"/>
          <w:szCs w:val="20"/>
        </w:rPr>
        <w:t>i</w:t>
      </w:r>
      <w:proofErr w:type="spellEnd"/>
      <w:r w:rsidRPr="00582CA7">
        <w:rPr>
          <w:b/>
          <w:sz w:val="20"/>
          <w:szCs w:val="20"/>
        </w:rPr>
        <w:t xml:space="preserve"> &lt;= b; </w:t>
      </w:r>
      <w:proofErr w:type="spellStart"/>
      <w:r w:rsidRPr="00582CA7">
        <w:rPr>
          <w:b/>
          <w:sz w:val="20"/>
          <w:szCs w:val="20"/>
        </w:rPr>
        <w:t>i</w:t>
      </w:r>
      <w:proofErr w:type="spellEnd"/>
      <w:r w:rsidRPr="00582CA7">
        <w:rPr>
          <w:b/>
          <w:sz w:val="20"/>
          <w:szCs w:val="20"/>
        </w:rPr>
        <w:t>+</w:t>
      </w:r>
      <w:proofErr w:type="gramStart"/>
      <w:r w:rsidRPr="00582CA7">
        <w:rPr>
          <w:b/>
          <w:sz w:val="20"/>
          <w:szCs w:val="20"/>
        </w:rPr>
        <w:t>+){</w:t>
      </w:r>
      <w:proofErr w:type="gramEnd"/>
    </w:p>
    <w:p w14:paraId="33940F0A" w14:textId="77777777" w:rsidR="00275AC2" w:rsidRPr="00582CA7" w:rsidRDefault="00275AC2" w:rsidP="00275AC2">
      <w:pPr>
        <w:spacing w:after="0"/>
        <w:ind w:left="720"/>
        <w:rPr>
          <w:b/>
          <w:sz w:val="20"/>
          <w:szCs w:val="20"/>
        </w:rPr>
      </w:pPr>
      <w:r w:rsidRPr="00582CA7">
        <w:rPr>
          <w:b/>
          <w:sz w:val="20"/>
          <w:szCs w:val="20"/>
        </w:rPr>
        <w:tab/>
      </w:r>
      <w:r w:rsidRPr="00582CA7">
        <w:rPr>
          <w:b/>
          <w:sz w:val="20"/>
          <w:szCs w:val="20"/>
        </w:rPr>
        <w:tab/>
        <w:t>j = j + 1;</w:t>
      </w:r>
    </w:p>
    <w:p w14:paraId="5211B791" w14:textId="77777777" w:rsidR="00275AC2" w:rsidRPr="00582CA7" w:rsidRDefault="00275AC2" w:rsidP="00275AC2">
      <w:pPr>
        <w:spacing w:after="0"/>
        <w:ind w:left="720"/>
        <w:rPr>
          <w:b/>
          <w:sz w:val="20"/>
          <w:szCs w:val="20"/>
        </w:rPr>
      </w:pPr>
      <w:r w:rsidRPr="00582CA7">
        <w:rPr>
          <w:b/>
          <w:sz w:val="20"/>
          <w:szCs w:val="20"/>
        </w:rPr>
        <w:tab/>
        <w:t>}</w:t>
      </w:r>
    </w:p>
    <w:p w14:paraId="0CBC13B7" w14:textId="77777777" w:rsidR="00275AC2" w:rsidRPr="00582CA7" w:rsidRDefault="00275AC2" w:rsidP="00275AC2">
      <w:pPr>
        <w:spacing w:after="0"/>
        <w:ind w:left="720"/>
        <w:rPr>
          <w:b/>
          <w:sz w:val="20"/>
          <w:szCs w:val="20"/>
        </w:rPr>
      </w:pPr>
    </w:p>
    <w:p w14:paraId="264D0562" w14:textId="77777777" w:rsidR="00275AC2" w:rsidRPr="00582CA7" w:rsidRDefault="00275AC2" w:rsidP="00275AC2">
      <w:pPr>
        <w:spacing w:after="0"/>
        <w:ind w:left="720"/>
        <w:rPr>
          <w:b/>
          <w:sz w:val="20"/>
          <w:szCs w:val="20"/>
        </w:rPr>
      </w:pPr>
      <w:r w:rsidRPr="00582CA7">
        <w:rPr>
          <w:b/>
          <w:sz w:val="20"/>
          <w:szCs w:val="20"/>
        </w:rPr>
        <w:t>return j;</w:t>
      </w:r>
    </w:p>
    <w:p w14:paraId="73D45964" w14:textId="77777777" w:rsidR="00275AC2" w:rsidRPr="00582CA7" w:rsidRDefault="00275AC2" w:rsidP="00275AC2">
      <w:pPr>
        <w:spacing w:after="0"/>
        <w:ind w:left="720"/>
        <w:rPr>
          <w:b/>
          <w:sz w:val="20"/>
          <w:szCs w:val="20"/>
        </w:rPr>
      </w:pPr>
      <w:r w:rsidRPr="00582CA7">
        <w:rPr>
          <w:b/>
          <w:sz w:val="20"/>
          <w:szCs w:val="20"/>
        </w:rPr>
        <w:t>}// end another</w:t>
      </w:r>
    </w:p>
    <w:p w14:paraId="1C26A0A7" w14:textId="77777777" w:rsidR="003F11D9" w:rsidRDefault="003F11D9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14:paraId="34763489" w14:textId="773A8C55" w:rsidR="00275AC2" w:rsidRPr="00275AC2" w:rsidRDefault="00275AC2" w:rsidP="00275AC2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275AC2">
        <w:rPr>
          <w:b/>
          <w:color w:val="FF0000"/>
        </w:rPr>
        <w:lastRenderedPageBreak/>
        <w:t>Write a method or code snippet for each of the following problems</w:t>
      </w:r>
    </w:p>
    <w:p w14:paraId="35CA3221" w14:textId="77777777" w:rsidR="00275AC2" w:rsidRPr="00275AC2" w:rsidRDefault="00275AC2" w:rsidP="00275AC2">
      <w:pPr>
        <w:pStyle w:val="ListParagraph"/>
        <w:numPr>
          <w:ilvl w:val="1"/>
          <w:numId w:val="5"/>
        </w:numPr>
        <w:rPr>
          <w:color w:val="7030A0"/>
        </w:rPr>
      </w:pPr>
      <w:r w:rsidRPr="00275AC2">
        <w:rPr>
          <w:color w:val="7030A0"/>
        </w:rPr>
        <w:t xml:space="preserve">Rewrite the following as a </w:t>
      </w:r>
      <w:r w:rsidRPr="00275AC2">
        <w:rPr>
          <w:b/>
          <w:color w:val="7030A0"/>
        </w:rPr>
        <w:t>for</w:t>
      </w:r>
      <w:r w:rsidRPr="00275AC2">
        <w:rPr>
          <w:color w:val="7030A0"/>
        </w:rPr>
        <w:t xml:space="preserve"> loop:</w:t>
      </w:r>
    </w:p>
    <w:p w14:paraId="28F1E4F8" w14:textId="331D888C" w:rsidR="00275AC2" w:rsidRPr="00B62130" w:rsidRDefault="00275AC2" w:rsidP="00275AC2">
      <w:pPr>
        <w:spacing w:after="0"/>
        <w:ind w:left="720"/>
        <w:rPr>
          <w:b/>
        </w:rPr>
      </w:pPr>
      <w:r w:rsidRPr="00B62130">
        <w:rPr>
          <w:b/>
        </w:rPr>
        <w:t xml:space="preserve">int </w:t>
      </w:r>
      <w:proofErr w:type="spellStart"/>
      <w:r w:rsidRPr="00B62130">
        <w:rPr>
          <w:b/>
        </w:rPr>
        <w:t>i</w:t>
      </w:r>
      <w:proofErr w:type="spellEnd"/>
      <w:r w:rsidRPr="00B62130">
        <w:rPr>
          <w:b/>
        </w:rPr>
        <w:t>=</w:t>
      </w:r>
      <w:r>
        <w:rPr>
          <w:b/>
        </w:rPr>
        <w:t>5</w:t>
      </w:r>
      <w:r w:rsidRPr="00B62130">
        <w:rPr>
          <w:b/>
        </w:rPr>
        <w:t>, value = 0;</w:t>
      </w:r>
    </w:p>
    <w:p w14:paraId="62E9D4C9" w14:textId="77777777" w:rsidR="00275AC2" w:rsidRPr="00B62130" w:rsidRDefault="00275AC2" w:rsidP="00275AC2">
      <w:pPr>
        <w:spacing w:after="0"/>
        <w:ind w:left="720"/>
        <w:rPr>
          <w:b/>
        </w:rPr>
      </w:pPr>
      <w:proofErr w:type="gramStart"/>
      <w:r w:rsidRPr="00B62130">
        <w:rPr>
          <w:b/>
        </w:rPr>
        <w:t xml:space="preserve">while( </w:t>
      </w:r>
      <w:proofErr w:type="spellStart"/>
      <w:r w:rsidRPr="00B62130">
        <w:rPr>
          <w:b/>
        </w:rPr>
        <w:t>i</w:t>
      </w:r>
      <w:proofErr w:type="spellEnd"/>
      <w:proofErr w:type="gramEnd"/>
      <w:r w:rsidRPr="00B62130">
        <w:rPr>
          <w:b/>
        </w:rPr>
        <w:t>&lt;=20){</w:t>
      </w:r>
    </w:p>
    <w:p w14:paraId="3F9502EE" w14:textId="77777777" w:rsidR="00275AC2" w:rsidRPr="00B62130" w:rsidRDefault="00275AC2" w:rsidP="00275AC2">
      <w:pPr>
        <w:spacing w:after="0"/>
        <w:ind w:left="720"/>
        <w:rPr>
          <w:b/>
        </w:rPr>
      </w:pPr>
      <w:r w:rsidRPr="00B62130">
        <w:rPr>
          <w:b/>
        </w:rPr>
        <w:tab/>
        <w:t xml:space="preserve">if </w:t>
      </w:r>
      <w:proofErr w:type="gramStart"/>
      <w:r w:rsidRPr="00B62130">
        <w:rPr>
          <w:b/>
        </w:rPr>
        <w:t xml:space="preserve">( </w:t>
      </w:r>
      <w:proofErr w:type="spellStart"/>
      <w:r w:rsidRPr="00B62130">
        <w:rPr>
          <w:b/>
        </w:rPr>
        <w:t>i</w:t>
      </w:r>
      <w:proofErr w:type="spellEnd"/>
      <w:proofErr w:type="gramEnd"/>
      <w:r w:rsidRPr="00B62130">
        <w:rPr>
          <w:b/>
        </w:rPr>
        <w:t xml:space="preserve"> % 2 == 0 &amp;&amp; </w:t>
      </w:r>
      <w:proofErr w:type="spellStart"/>
      <w:r w:rsidRPr="00B62130">
        <w:rPr>
          <w:b/>
        </w:rPr>
        <w:t>i</w:t>
      </w:r>
      <w:proofErr w:type="spellEnd"/>
      <w:r w:rsidRPr="00B62130">
        <w:rPr>
          <w:b/>
        </w:rPr>
        <w:t xml:space="preserve"> &lt;= 10)</w:t>
      </w:r>
    </w:p>
    <w:p w14:paraId="529E2B1E" w14:textId="77777777" w:rsidR="00275AC2" w:rsidRPr="00B62130" w:rsidRDefault="00275AC2" w:rsidP="00275AC2">
      <w:pPr>
        <w:spacing w:after="0"/>
        <w:ind w:left="720"/>
        <w:rPr>
          <w:b/>
        </w:rPr>
      </w:pPr>
      <w:r w:rsidRPr="00B62130">
        <w:rPr>
          <w:b/>
        </w:rPr>
        <w:tab/>
      </w:r>
      <w:r w:rsidRPr="00B62130">
        <w:rPr>
          <w:b/>
        </w:rPr>
        <w:tab/>
        <w:t xml:space="preserve">value = value + </w:t>
      </w:r>
      <w:proofErr w:type="spellStart"/>
      <w:r w:rsidRPr="00B62130">
        <w:rPr>
          <w:b/>
        </w:rPr>
        <w:t>i</w:t>
      </w:r>
      <w:proofErr w:type="spellEnd"/>
      <w:r w:rsidRPr="00B62130">
        <w:rPr>
          <w:b/>
        </w:rPr>
        <w:t xml:space="preserve"> * </w:t>
      </w:r>
      <w:proofErr w:type="spellStart"/>
      <w:r w:rsidRPr="00B62130">
        <w:rPr>
          <w:b/>
        </w:rPr>
        <w:t>i</w:t>
      </w:r>
      <w:proofErr w:type="spellEnd"/>
      <w:r w:rsidRPr="00B62130">
        <w:rPr>
          <w:b/>
        </w:rPr>
        <w:t>;</w:t>
      </w:r>
    </w:p>
    <w:p w14:paraId="18E902C1" w14:textId="77777777" w:rsidR="00275AC2" w:rsidRPr="00B62130" w:rsidRDefault="00275AC2" w:rsidP="00275AC2">
      <w:pPr>
        <w:spacing w:after="0"/>
        <w:ind w:left="720"/>
        <w:rPr>
          <w:b/>
        </w:rPr>
      </w:pPr>
      <w:r w:rsidRPr="00B62130">
        <w:rPr>
          <w:b/>
        </w:rPr>
        <w:tab/>
        <w:t>else if (</w:t>
      </w:r>
      <w:proofErr w:type="spellStart"/>
      <w:r w:rsidRPr="00B62130">
        <w:rPr>
          <w:b/>
        </w:rPr>
        <w:t>i</w:t>
      </w:r>
      <w:proofErr w:type="spellEnd"/>
      <w:r w:rsidRPr="00B62130">
        <w:rPr>
          <w:b/>
        </w:rPr>
        <w:t xml:space="preserve"> % 2 == 0 &amp;&amp; </w:t>
      </w:r>
      <w:proofErr w:type="spellStart"/>
      <w:r w:rsidRPr="00B62130">
        <w:rPr>
          <w:b/>
        </w:rPr>
        <w:t>i</w:t>
      </w:r>
      <w:proofErr w:type="spellEnd"/>
      <w:r w:rsidRPr="00B62130">
        <w:rPr>
          <w:b/>
        </w:rPr>
        <w:t xml:space="preserve"> &gt; 10)</w:t>
      </w:r>
    </w:p>
    <w:p w14:paraId="3E1B6C52" w14:textId="77777777" w:rsidR="00275AC2" w:rsidRPr="00B62130" w:rsidRDefault="00275AC2" w:rsidP="00275AC2">
      <w:pPr>
        <w:spacing w:after="0"/>
        <w:ind w:left="720"/>
        <w:rPr>
          <w:b/>
        </w:rPr>
      </w:pPr>
      <w:r w:rsidRPr="00B62130">
        <w:rPr>
          <w:b/>
        </w:rPr>
        <w:tab/>
      </w:r>
      <w:r w:rsidRPr="00B62130">
        <w:rPr>
          <w:b/>
        </w:rPr>
        <w:tab/>
        <w:t xml:space="preserve">value = value + </w:t>
      </w:r>
      <w:proofErr w:type="spellStart"/>
      <w:r w:rsidRPr="00B62130">
        <w:rPr>
          <w:b/>
        </w:rPr>
        <w:t>i</w:t>
      </w:r>
      <w:proofErr w:type="spellEnd"/>
      <w:r w:rsidRPr="00B62130">
        <w:rPr>
          <w:b/>
        </w:rPr>
        <w:t>;</w:t>
      </w:r>
    </w:p>
    <w:p w14:paraId="3D176732" w14:textId="77777777" w:rsidR="00275AC2" w:rsidRPr="00B62130" w:rsidRDefault="00275AC2" w:rsidP="00275AC2">
      <w:pPr>
        <w:spacing w:after="0"/>
        <w:ind w:left="720"/>
        <w:rPr>
          <w:b/>
        </w:rPr>
      </w:pPr>
      <w:r w:rsidRPr="00B62130">
        <w:rPr>
          <w:b/>
        </w:rPr>
        <w:tab/>
        <w:t>else</w:t>
      </w:r>
    </w:p>
    <w:p w14:paraId="45DEC819" w14:textId="77777777" w:rsidR="00275AC2" w:rsidRPr="00B62130" w:rsidRDefault="00275AC2" w:rsidP="00275AC2">
      <w:pPr>
        <w:spacing w:after="0"/>
        <w:ind w:left="720"/>
        <w:rPr>
          <w:b/>
        </w:rPr>
      </w:pPr>
      <w:r w:rsidRPr="00B62130">
        <w:rPr>
          <w:b/>
        </w:rPr>
        <w:tab/>
      </w:r>
      <w:r w:rsidRPr="00B62130">
        <w:rPr>
          <w:b/>
        </w:rPr>
        <w:tab/>
        <w:t xml:space="preserve">value = value - </w:t>
      </w:r>
      <w:proofErr w:type="spellStart"/>
      <w:r w:rsidRPr="00B62130">
        <w:rPr>
          <w:b/>
        </w:rPr>
        <w:t>i</w:t>
      </w:r>
      <w:proofErr w:type="spellEnd"/>
      <w:r w:rsidRPr="00B62130">
        <w:rPr>
          <w:b/>
        </w:rPr>
        <w:t>;</w:t>
      </w:r>
    </w:p>
    <w:p w14:paraId="0EAF463F" w14:textId="77777777" w:rsidR="00275AC2" w:rsidRPr="00B62130" w:rsidRDefault="00275AC2" w:rsidP="00275AC2">
      <w:pPr>
        <w:ind w:left="720"/>
        <w:rPr>
          <w:b/>
        </w:rPr>
      </w:pPr>
      <w:r w:rsidRPr="00B62130">
        <w:rPr>
          <w:b/>
        </w:rPr>
        <w:t>}</w:t>
      </w:r>
    </w:p>
    <w:p w14:paraId="16F9044A" w14:textId="12F99C0D" w:rsidR="002B23A2" w:rsidRPr="00275AC2" w:rsidRDefault="002B23A2" w:rsidP="00275AC2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275AC2">
        <w:rPr>
          <w:b/>
          <w:color w:val="FF0000"/>
        </w:rPr>
        <w:t>Assuming:</w:t>
      </w:r>
    </w:p>
    <w:p w14:paraId="6A2637D6" w14:textId="77777777" w:rsidR="00A229EF" w:rsidRDefault="00A229EF" w:rsidP="002B23A2">
      <w:pPr>
        <w:pStyle w:val="ListParagraph"/>
        <w:rPr>
          <w:rFonts w:ascii="Lucida Console" w:hAnsi="Lucida Console"/>
          <w:b/>
        </w:rPr>
      </w:pPr>
    </w:p>
    <w:p w14:paraId="57390C58" w14:textId="6426C6F3" w:rsidR="000F7369" w:rsidRDefault="000F7369" w:rsidP="002B23A2">
      <w:pPr>
        <w:pStyle w:val="ListParagraph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>String line = “</w:t>
      </w:r>
      <w:r w:rsidR="00C0436A">
        <w:rPr>
          <w:rFonts w:ascii="Lucida Console" w:hAnsi="Lucida Console"/>
          <w:b/>
        </w:rPr>
        <w:t>ABCDEFGHIJKLMNOP</w:t>
      </w:r>
      <w:r>
        <w:rPr>
          <w:rFonts w:ascii="Lucida Console" w:hAnsi="Lucida Console"/>
          <w:b/>
        </w:rPr>
        <w:t>”;</w:t>
      </w:r>
    </w:p>
    <w:p w14:paraId="429B729F" w14:textId="77777777" w:rsidR="000F7369" w:rsidRDefault="000F7369" w:rsidP="002B23A2">
      <w:pPr>
        <w:pStyle w:val="ListParagraph"/>
        <w:rPr>
          <w:ins w:id="1" w:author="chayhust" w:date="2018-10-15T10:42:00Z"/>
          <w:rFonts w:ascii="Lucida Console" w:hAnsi="Lucida Console"/>
          <w:b/>
        </w:rPr>
      </w:pPr>
    </w:p>
    <w:p w14:paraId="057B0AB5" w14:textId="5A0F9646" w:rsidR="00A229EF" w:rsidRPr="00275AC2" w:rsidRDefault="00C0436A" w:rsidP="002B23A2">
      <w:pPr>
        <w:pStyle w:val="ListParagraph"/>
        <w:rPr>
          <w:rFonts w:ascii="Lucida Console" w:hAnsi="Lucida Console"/>
          <w:b/>
          <w:color w:val="7030A0"/>
        </w:rPr>
      </w:pPr>
      <w:r w:rsidRPr="00275AC2">
        <w:rPr>
          <w:rFonts w:ascii="Lucida Console" w:hAnsi="Lucida Console"/>
          <w:b/>
          <w:color w:val="7030A0"/>
        </w:rPr>
        <w:t>Write code to print the contents of “line” backwards.  You must use a loop</w:t>
      </w:r>
    </w:p>
    <w:p w14:paraId="5C568351" w14:textId="77777777" w:rsidR="00A229EF" w:rsidRDefault="00A229EF" w:rsidP="002B23A2">
      <w:pPr>
        <w:pStyle w:val="ListParagraph"/>
        <w:rPr>
          <w:rFonts w:ascii="Lucida Console" w:hAnsi="Lucida Console"/>
          <w:b/>
        </w:rPr>
      </w:pPr>
    </w:p>
    <w:p w14:paraId="30CE427C" w14:textId="77777777" w:rsidR="000F7369" w:rsidRPr="00A229EF" w:rsidRDefault="000F7369" w:rsidP="000F7369">
      <w:pPr>
        <w:pStyle w:val="ListParagraph"/>
        <w:rPr>
          <w:rFonts w:ascii="Lucida Console" w:hAnsi="Lucida Console"/>
          <w:b/>
        </w:rPr>
      </w:pPr>
    </w:p>
    <w:p w14:paraId="5D16C5AA" w14:textId="2DA14329" w:rsidR="00275AC2" w:rsidRPr="00275AC2" w:rsidRDefault="00275AC2" w:rsidP="00275AC2">
      <w:pPr>
        <w:pStyle w:val="ListParagraph"/>
        <w:numPr>
          <w:ilvl w:val="0"/>
          <w:numId w:val="1"/>
        </w:numPr>
        <w:rPr>
          <w:b/>
          <w:color w:val="FF0000"/>
        </w:rPr>
      </w:pPr>
      <w:r>
        <w:rPr>
          <w:b/>
          <w:color w:val="FF0000"/>
        </w:rPr>
        <w:t>D</w:t>
      </w:r>
      <w:r w:rsidRPr="00275AC2">
        <w:rPr>
          <w:b/>
          <w:color w:val="FF0000"/>
        </w:rPr>
        <w:t xml:space="preserve">uring tax season, Vision Accounting, offers reduced assistance for low income individuals.  Their normal hourly rate is $60.00/hour, charged at </w:t>
      </w:r>
      <w:proofErr w:type="gramStart"/>
      <w:r w:rsidRPr="00275AC2">
        <w:rPr>
          <w:b/>
          <w:color w:val="FF0000"/>
        </w:rPr>
        <w:t>20 minute</w:t>
      </w:r>
      <w:proofErr w:type="gramEnd"/>
      <w:r w:rsidRPr="00275AC2">
        <w:rPr>
          <w:b/>
          <w:color w:val="FF0000"/>
        </w:rPr>
        <w:t xml:space="preserve"> intervals.  Write a code snippet </w:t>
      </w:r>
      <w:r>
        <w:rPr>
          <w:b/>
          <w:color w:val="FF0000"/>
        </w:rPr>
        <w:t xml:space="preserve">(or main program) </w:t>
      </w:r>
      <w:r w:rsidRPr="00275AC2">
        <w:rPr>
          <w:b/>
          <w:color w:val="FF0000"/>
        </w:rPr>
        <w:t>that tells how much it would cost an individual to get help with their taxes:</w:t>
      </w:r>
    </w:p>
    <w:p w14:paraId="4DA9FEBF" w14:textId="77777777" w:rsidR="00275AC2" w:rsidRDefault="00275AC2" w:rsidP="00275AC2">
      <w:pPr>
        <w:pStyle w:val="ListParagraph"/>
        <w:numPr>
          <w:ilvl w:val="0"/>
          <w:numId w:val="6"/>
        </w:numPr>
      </w:pPr>
      <w:r>
        <w:t xml:space="preserve">if the individual is low income </w:t>
      </w:r>
      <w:proofErr w:type="gramStart"/>
      <w:r>
        <w:t>( income</w:t>
      </w:r>
      <w:proofErr w:type="gramEnd"/>
      <w:r>
        <w:t xml:space="preserve"> &lt;= 25000), assistance is free</w:t>
      </w:r>
    </w:p>
    <w:p w14:paraId="0D9EC61F" w14:textId="77777777" w:rsidR="00275AC2" w:rsidRDefault="00275AC2" w:rsidP="00275AC2">
      <w:pPr>
        <w:pStyle w:val="ListParagraph"/>
        <w:numPr>
          <w:ilvl w:val="0"/>
          <w:numId w:val="6"/>
        </w:numPr>
      </w:pPr>
      <w:r>
        <w:t xml:space="preserve">if the individual’s income is &lt;= 50000,  </w:t>
      </w:r>
    </w:p>
    <w:p w14:paraId="1F2359D9" w14:textId="77777777" w:rsidR="00275AC2" w:rsidRDefault="00275AC2" w:rsidP="00275AC2">
      <w:pPr>
        <w:pStyle w:val="ListParagraph"/>
        <w:numPr>
          <w:ilvl w:val="1"/>
          <w:numId w:val="6"/>
        </w:numPr>
      </w:pPr>
      <w:r>
        <w:t>if the session is &lt;= 20 minutes it is still free</w:t>
      </w:r>
    </w:p>
    <w:p w14:paraId="2A3A915B" w14:textId="77777777" w:rsidR="00275AC2" w:rsidRDefault="00275AC2" w:rsidP="00275AC2">
      <w:pPr>
        <w:pStyle w:val="ListParagraph"/>
        <w:numPr>
          <w:ilvl w:val="1"/>
          <w:numId w:val="6"/>
        </w:numPr>
      </w:pPr>
      <w:r>
        <w:t xml:space="preserve">for &gt; 20 </w:t>
      </w:r>
      <w:proofErr w:type="gramStart"/>
      <w:r>
        <w:t>minutes,  for</w:t>
      </w:r>
      <w:proofErr w:type="gramEnd"/>
      <w:r>
        <w:t xml:space="preserve"> each 20 minutes it is 1/2 of the normal hourly rate</w:t>
      </w:r>
    </w:p>
    <w:p w14:paraId="23E71A64" w14:textId="77777777" w:rsidR="00275AC2" w:rsidRDefault="00275AC2" w:rsidP="00275AC2">
      <w:pPr>
        <w:pStyle w:val="ListParagraph"/>
        <w:numPr>
          <w:ilvl w:val="0"/>
          <w:numId w:val="6"/>
        </w:numPr>
      </w:pPr>
      <w:r>
        <w:t xml:space="preserve">for individuals making over 50000 the normal hourly rate is used, calculated at </w:t>
      </w:r>
      <w:proofErr w:type="gramStart"/>
      <w:r>
        <w:t>20 minute</w:t>
      </w:r>
      <w:proofErr w:type="gramEnd"/>
      <w:r>
        <w:t xml:space="preserve"> intervals</w:t>
      </w:r>
    </w:p>
    <w:p w14:paraId="73EC28FE" w14:textId="1E9A53F0" w:rsidR="00275AC2" w:rsidRDefault="00275AC2" w:rsidP="00275AC2">
      <w:pPr>
        <w:rPr>
          <w:b/>
        </w:rPr>
      </w:pPr>
      <w:r>
        <w:tab/>
      </w:r>
      <w:r>
        <w:rPr>
          <w:b/>
        </w:rPr>
        <w:t>prompt the user for the individual’s income and the length of the appointment</w:t>
      </w:r>
    </w:p>
    <w:p w14:paraId="2192E213" w14:textId="660C4E59" w:rsidR="00275AC2" w:rsidRPr="00275AC2" w:rsidRDefault="00275AC2" w:rsidP="00275AC2">
      <w:pPr>
        <w:rPr>
          <w:b/>
          <w:color w:val="0070C0"/>
        </w:rPr>
      </w:pPr>
      <w:r w:rsidRPr="00275AC2">
        <w:rPr>
          <w:b/>
          <w:color w:val="0070C0"/>
        </w:rPr>
        <w:t>Be sure to print out the persons income, length of the appointment and the cost</w:t>
      </w:r>
    </w:p>
    <w:p w14:paraId="0AF9DEA5" w14:textId="77777777" w:rsidR="00176EE1" w:rsidRPr="005D7E21" w:rsidRDefault="00176EE1" w:rsidP="002B23A2">
      <w:pPr>
        <w:pStyle w:val="ListParagraph"/>
        <w:rPr>
          <w:rFonts w:ascii="Lucida Console" w:hAnsi="Lucida Console"/>
          <w:b/>
        </w:rPr>
      </w:pPr>
    </w:p>
    <w:sectPr w:rsidR="00176EE1" w:rsidRPr="005D7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47107"/>
    <w:multiLevelType w:val="hybridMultilevel"/>
    <w:tmpl w:val="D8025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95670"/>
    <w:multiLevelType w:val="hybridMultilevel"/>
    <w:tmpl w:val="7BAAB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93208"/>
    <w:multiLevelType w:val="hybridMultilevel"/>
    <w:tmpl w:val="3732F4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7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D65572D"/>
    <w:multiLevelType w:val="hybridMultilevel"/>
    <w:tmpl w:val="25BE37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49103C6"/>
    <w:multiLevelType w:val="hybridMultilevel"/>
    <w:tmpl w:val="D4428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7A2D90"/>
    <w:multiLevelType w:val="hybridMultilevel"/>
    <w:tmpl w:val="D00AD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497AE6"/>
    <w:multiLevelType w:val="hybridMultilevel"/>
    <w:tmpl w:val="390C1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EE1"/>
    <w:rsid w:val="00030193"/>
    <w:rsid w:val="000F7369"/>
    <w:rsid w:val="00132662"/>
    <w:rsid w:val="00176EE1"/>
    <w:rsid w:val="00207B79"/>
    <w:rsid w:val="00275AC2"/>
    <w:rsid w:val="002B23A2"/>
    <w:rsid w:val="003F11D9"/>
    <w:rsid w:val="005D7E21"/>
    <w:rsid w:val="00752227"/>
    <w:rsid w:val="009228D1"/>
    <w:rsid w:val="00A229EF"/>
    <w:rsid w:val="00A23806"/>
    <w:rsid w:val="00C0436A"/>
    <w:rsid w:val="00F5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C091"/>
  <w15:docId w15:val="{C215B72F-AB21-49CC-8772-E7B824A8D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E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E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76E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909B6C-DC8C-429B-A04F-C1AD5F330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chayhust</dc:creator>
  <cp:lastModifiedBy>Ian Hayhurst</cp:lastModifiedBy>
  <cp:revision>5</cp:revision>
  <dcterms:created xsi:type="dcterms:W3CDTF">2019-03-03T16:23:00Z</dcterms:created>
  <dcterms:modified xsi:type="dcterms:W3CDTF">2019-03-03T16:41:00Z</dcterms:modified>
</cp:coreProperties>
</file>